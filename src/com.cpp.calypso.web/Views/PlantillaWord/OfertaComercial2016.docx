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8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2"/>
        <w:gridCol w:w="718"/>
        <w:gridCol w:w="3408"/>
        <w:gridCol w:w="2374"/>
      </w:tblGrid>
      <w:tr w:rsidR="00C07E54" w:rsidRPr="001433E0" w14:paraId="68BA5D19" w14:textId="77777777" w:rsidTr="002806E7">
        <w:trPr>
          <w:trHeight w:val="1495"/>
          <w:jc w:val="center"/>
        </w:trPr>
        <w:tc>
          <w:tcPr>
            <w:tcW w:w="2282" w:type="dxa"/>
            <w:vMerge w:val="restart"/>
            <w:tcBorders>
              <w:top w:val="single" w:sz="8" w:space="0" w:color="auto"/>
              <w:lef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E42AB" w14:textId="77777777" w:rsidR="00C07E54" w:rsidRPr="00C071BD" w:rsidRDefault="00C07E54" w:rsidP="00C07E54">
            <w:pPr>
              <w:spacing w:after="0" w:line="240" w:lineRule="auto"/>
              <w:rPr>
                <w:rFonts w:eastAsia="PMingLiU" w:cs="Arial"/>
                <w:b/>
                <w:bCs/>
              </w:rPr>
            </w:pPr>
            <w:r w:rsidRPr="001433E0">
              <w:rPr>
                <w:rFonts w:ascii="Tahoma" w:hAnsi="Tahoma" w:cs="Tahoma"/>
                <w:b/>
                <w:sz w:val="24"/>
                <w:szCs w:val="24"/>
                <w:u w:val="single"/>
                <w:lang w:val="es-CO"/>
              </w:rPr>
              <w:br w:type="page"/>
            </w:r>
            <w:bookmarkStart w:id="0" w:name="_Toc334600846"/>
          </w:p>
          <w:bookmarkEnd w:id="0"/>
          <w:p w14:paraId="2EE05AA3" w14:textId="77777777" w:rsidR="00C07E54" w:rsidRPr="00C071BD" w:rsidRDefault="00D5471F" w:rsidP="00C07E54">
            <w:pPr>
              <w:spacing w:after="0" w:line="240" w:lineRule="auto"/>
              <w:jc w:val="center"/>
              <w:rPr>
                <w:rFonts w:eastAsia="PMingLiU" w:cs="Arial"/>
                <w:b/>
                <w:bCs/>
              </w:rPr>
            </w:pPr>
            <w:r>
              <w:rPr>
                <w:rFonts w:ascii="Tahoma" w:hAnsi="Tahoma" w:cs="Tahoma"/>
                <w:b/>
                <w:noProof/>
                <w:sz w:val="24"/>
                <w:szCs w:val="24"/>
                <w:u w:val="single"/>
                <w:lang w:val="es-419" w:eastAsia="es-419"/>
              </w:rPr>
              <w:drawing>
                <wp:anchor distT="0" distB="0" distL="114300" distR="114300" simplePos="0" relativeHeight="251657728" behindDoc="0" locked="0" layoutInCell="1" allowOverlap="1" wp14:anchorId="016F6BA1" wp14:editId="2A80ADA5">
                  <wp:simplePos x="0" y="0"/>
                  <wp:positionH relativeFrom="column">
                    <wp:posOffset>158750</wp:posOffset>
                  </wp:positionH>
                  <wp:positionV relativeFrom="margin">
                    <wp:posOffset>209550</wp:posOffset>
                  </wp:positionV>
                  <wp:extent cx="962025" cy="839470"/>
                  <wp:effectExtent l="0" t="0" r="0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839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26" w:type="dxa"/>
            <w:gridSpan w:val="2"/>
            <w:vMerge w:val="restart"/>
            <w:tcBorders>
              <w:top w:val="single" w:sz="8" w:space="0" w:color="auto"/>
              <w:left w:val="nil"/>
            </w:tcBorders>
            <w:shd w:val="clear" w:color="auto" w:fill="CCCCCC"/>
          </w:tcPr>
          <w:p w14:paraId="7001E1C0" w14:textId="77777777" w:rsidR="00C07E54" w:rsidRPr="001433E0" w:rsidRDefault="00C07E54" w:rsidP="00C07E54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</w:rPr>
            </w:pPr>
          </w:p>
          <w:p w14:paraId="133E67FB" w14:textId="77777777" w:rsidR="00C07E54" w:rsidRPr="001433E0" w:rsidRDefault="00C07E54" w:rsidP="00C07E54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</w:rPr>
            </w:pPr>
          </w:p>
          <w:p w14:paraId="5C27CAF1" w14:textId="77777777" w:rsidR="00C07E54" w:rsidRPr="001433E0" w:rsidRDefault="00C07E54" w:rsidP="00C07E54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</w:rPr>
            </w:pPr>
          </w:p>
          <w:p w14:paraId="7DA179AE" w14:textId="77777777" w:rsidR="00C07E54" w:rsidRDefault="00226A9A" w:rsidP="00C07E54">
            <w:pPr>
              <w:spacing w:after="0" w:line="240" w:lineRule="auto"/>
              <w:jc w:val="center"/>
              <w:rPr>
                <w:rFonts w:eastAsia="PMingLiU" w:cs="Arial"/>
                <w:b/>
                <w:bCs/>
              </w:rPr>
            </w:pPr>
            <w:r>
              <w:rPr>
                <w:rFonts w:eastAsia="PMingLiU" w:cs="Arial"/>
                <w:b/>
                <w:bCs/>
              </w:rPr>
              <w:t>&lt;</w:t>
            </w:r>
            <w:proofErr w:type="spellStart"/>
            <w:r>
              <w:rPr>
                <w:rFonts w:eastAsia="PMingLiU" w:cs="Arial"/>
                <w:b/>
                <w:bCs/>
              </w:rPr>
              <w:t>SITIO_REFERENCIA</w:t>
            </w:r>
            <w:proofErr w:type="spellEnd"/>
            <w:r>
              <w:rPr>
                <w:rFonts w:eastAsia="PMingLiU" w:cs="Arial"/>
                <w:b/>
                <w:bCs/>
              </w:rPr>
              <w:t>&gt;</w:t>
            </w:r>
          </w:p>
          <w:p w14:paraId="36C60B43" w14:textId="5D54F44E" w:rsidR="00C07E54" w:rsidRPr="00953ED1" w:rsidRDefault="00953ED1" w:rsidP="00C07E54">
            <w:pPr>
              <w:spacing w:after="0" w:line="240" w:lineRule="auto"/>
              <w:jc w:val="center"/>
              <w:rPr>
                <w:rFonts w:eastAsia="PMingLiU" w:cs="Arial"/>
                <w:b/>
                <w:bCs/>
              </w:rPr>
            </w:pPr>
            <w:r w:rsidRPr="00953ED1">
              <w:rPr>
                <w:rFonts w:cs="Arial"/>
                <w:b/>
                <w:bCs/>
              </w:rPr>
              <w:t>&lt;</w:t>
            </w:r>
            <w:proofErr w:type="spellStart"/>
            <w:r w:rsidRPr="00953ED1">
              <w:rPr>
                <w:rFonts w:cs="Arial"/>
                <w:b/>
                <w:bCs/>
              </w:rPr>
              <w:t>Acuerdo_No</w:t>
            </w:r>
            <w:proofErr w:type="spellEnd"/>
            <w:r w:rsidRPr="00953ED1">
              <w:rPr>
                <w:rFonts w:cs="Arial"/>
                <w:b/>
                <w:bCs/>
              </w:rPr>
              <w:t>&gt;</w:t>
            </w:r>
          </w:p>
          <w:p w14:paraId="66AAD757" w14:textId="77777777" w:rsidR="00C07E54" w:rsidRDefault="00C07E54" w:rsidP="00C07E54">
            <w:pPr>
              <w:spacing w:after="0" w:line="240" w:lineRule="auto"/>
              <w:jc w:val="center"/>
              <w:rPr>
                <w:rFonts w:eastAsia="PMingLiU" w:cs="Arial"/>
                <w:b/>
                <w:bCs/>
              </w:rPr>
            </w:pPr>
          </w:p>
          <w:p w14:paraId="431401D1" w14:textId="77777777" w:rsidR="00C07E54" w:rsidRDefault="00C07E54" w:rsidP="00C07E54">
            <w:pPr>
              <w:spacing w:after="0" w:line="240" w:lineRule="auto"/>
              <w:jc w:val="center"/>
              <w:rPr>
                <w:rFonts w:eastAsia="PMingLiU" w:cs="Arial"/>
                <w:b/>
                <w:bCs/>
              </w:rPr>
            </w:pPr>
          </w:p>
          <w:p w14:paraId="71968743" w14:textId="77777777" w:rsidR="00C07E54" w:rsidRDefault="00C07E54" w:rsidP="00C07E54">
            <w:pPr>
              <w:spacing w:after="0" w:line="240" w:lineRule="auto"/>
              <w:jc w:val="center"/>
              <w:rPr>
                <w:rFonts w:eastAsia="PMingLiU" w:cs="Arial"/>
                <w:b/>
                <w:bCs/>
              </w:rPr>
            </w:pPr>
          </w:p>
        </w:tc>
        <w:tc>
          <w:tcPr>
            <w:tcW w:w="2374" w:type="dxa"/>
            <w:tcBorders>
              <w:top w:val="single" w:sz="8" w:space="0" w:color="auto"/>
              <w:right w:val="single" w:sz="8" w:space="0" w:color="auto"/>
            </w:tcBorders>
            <w:shd w:val="clear" w:color="auto" w:fill="CCCCCC"/>
          </w:tcPr>
          <w:p w14:paraId="36D01B76" w14:textId="77777777" w:rsidR="00C07E54" w:rsidRPr="00FC1327" w:rsidRDefault="00C07E54" w:rsidP="00C07E54">
            <w:pPr>
              <w:spacing w:after="0" w:line="240" w:lineRule="auto"/>
              <w:jc w:val="center"/>
              <w:rPr>
                <w:rFonts w:eastAsia="PMingLiU" w:cs="Arial"/>
                <w:b/>
                <w:bCs/>
              </w:rPr>
            </w:pPr>
          </w:p>
        </w:tc>
      </w:tr>
      <w:tr w:rsidR="00C07E54" w:rsidRPr="001433E0" w14:paraId="1910E4D6" w14:textId="77777777" w:rsidTr="002806E7">
        <w:trPr>
          <w:trHeight w:val="485"/>
          <w:jc w:val="center"/>
        </w:trPr>
        <w:tc>
          <w:tcPr>
            <w:tcW w:w="2282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2831D" w14:textId="77777777" w:rsidR="00C07E54" w:rsidRPr="001433E0" w:rsidRDefault="00C07E54" w:rsidP="00C07E54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4126" w:type="dxa"/>
            <w:gridSpan w:val="2"/>
            <w:vMerge/>
            <w:tcBorders>
              <w:left w:val="nil"/>
              <w:bottom w:val="single" w:sz="8" w:space="0" w:color="auto"/>
            </w:tcBorders>
            <w:shd w:val="clear" w:color="auto" w:fill="CCCCCC"/>
          </w:tcPr>
          <w:p w14:paraId="1FBCD31E" w14:textId="77777777" w:rsidR="00C07E54" w:rsidRPr="001433E0" w:rsidRDefault="00C07E54" w:rsidP="00C07E54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237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29FBE8BC" w14:textId="77777777" w:rsidR="00C07E54" w:rsidRDefault="00C07E54" w:rsidP="00C07E54">
            <w:pPr>
              <w:spacing w:after="0" w:line="240" w:lineRule="auto"/>
              <w:rPr>
                <w:rFonts w:cs="Arial"/>
                <w:b/>
                <w:bCs/>
                <w:color w:val="000000"/>
              </w:rPr>
            </w:pPr>
            <w:bookmarkStart w:id="1" w:name="_Toc339463333"/>
            <w:r w:rsidRPr="001433E0">
              <w:rPr>
                <w:rFonts w:cs="Arial"/>
                <w:b/>
                <w:bCs/>
                <w:color w:val="000000"/>
              </w:rPr>
              <w:t>Código:</w:t>
            </w:r>
            <w:bookmarkEnd w:id="1"/>
          </w:p>
          <w:p w14:paraId="401C4F09" w14:textId="77777777" w:rsidR="00EC77B3" w:rsidRPr="006D2DE6" w:rsidRDefault="00CE19D4" w:rsidP="00602D06">
            <w:pPr>
              <w:spacing w:after="0" w:line="240" w:lineRule="auto"/>
              <w:rPr>
                <w:rFonts w:cs="Arial"/>
              </w:rPr>
            </w:pPr>
            <w:r w:rsidRPr="00CE19D4">
              <w:rPr>
                <w:rFonts w:cs="Arial"/>
              </w:rPr>
              <w:t>&lt;</w:t>
            </w:r>
            <w:proofErr w:type="spellStart"/>
            <w:r w:rsidRPr="00CE19D4">
              <w:rPr>
                <w:rFonts w:cs="Arial"/>
              </w:rPr>
              <w:t>CODIGO_OFERTA</w:t>
            </w:r>
            <w:proofErr w:type="spellEnd"/>
            <w:r w:rsidRPr="00CE19D4">
              <w:rPr>
                <w:rFonts w:cs="Arial"/>
              </w:rPr>
              <w:t>&gt;</w:t>
            </w:r>
          </w:p>
        </w:tc>
      </w:tr>
      <w:tr w:rsidR="00C07E54" w:rsidRPr="001B7180" w14:paraId="484A46B3" w14:textId="77777777" w:rsidTr="002806E7">
        <w:trPr>
          <w:trHeight w:val="295"/>
          <w:jc w:val="center"/>
        </w:trPr>
        <w:tc>
          <w:tcPr>
            <w:tcW w:w="3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27B40B" w14:textId="77777777" w:rsidR="00C07E54" w:rsidRPr="002167E2" w:rsidRDefault="00C07E54" w:rsidP="00C07E54">
            <w:pPr>
              <w:spacing w:after="0" w:line="240" w:lineRule="auto"/>
              <w:rPr>
                <w:rFonts w:eastAsia="PMingLiU" w:cs="Arial"/>
              </w:rPr>
            </w:pPr>
            <w:bookmarkStart w:id="2" w:name="_Toc334600848"/>
            <w:bookmarkStart w:id="3" w:name="_Toc339463335"/>
            <w:r w:rsidRPr="002167E2">
              <w:rPr>
                <w:rFonts w:cs="Arial"/>
                <w:b/>
                <w:bCs/>
              </w:rPr>
              <w:t>Departamento:</w:t>
            </w:r>
            <w:bookmarkEnd w:id="2"/>
            <w:bookmarkEnd w:id="3"/>
          </w:p>
        </w:tc>
        <w:tc>
          <w:tcPr>
            <w:tcW w:w="57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32DCB7" w14:textId="77777777" w:rsidR="00C07E54" w:rsidRPr="002167E2" w:rsidRDefault="000158E4" w:rsidP="0075755C">
            <w:pPr>
              <w:spacing w:after="0" w:line="240" w:lineRule="auto"/>
              <w:ind w:left="1980" w:hanging="1980"/>
              <w:rPr>
                <w:rFonts w:eastAsia="PMingLiU" w:cs="Arial"/>
              </w:rPr>
            </w:pPr>
            <w:r>
              <w:rPr>
                <w:rFonts w:eastAsia="PMingLiU" w:cs="Arial"/>
              </w:rPr>
              <w:t>Administración de Contratos</w:t>
            </w:r>
          </w:p>
        </w:tc>
      </w:tr>
      <w:tr w:rsidR="00C07E54" w:rsidRPr="001B7180" w14:paraId="099B7E5C" w14:textId="77777777" w:rsidTr="002806E7">
        <w:trPr>
          <w:trHeight w:val="295"/>
          <w:jc w:val="center"/>
        </w:trPr>
        <w:tc>
          <w:tcPr>
            <w:tcW w:w="30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872248" w14:textId="77777777" w:rsidR="00C07E54" w:rsidRPr="002167E2" w:rsidRDefault="00C07E54" w:rsidP="00C07E54">
            <w:pPr>
              <w:spacing w:after="0" w:line="240" w:lineRule="auto"/>
              <w:rPr>
                <w:rFonts w:eastAsia="PMingLiU" w:cs="Arial"/>
              </w:rPr>
            </w:pPr>
            <w:bookmarkStart w:id="4" w:name="_Toc334600850"/>
            <w:bookmarkStart w:id="5" w:name="_Toc339463337"/>
            <w:r w:rsidRPr="002167E2">
              <w:rPr>
                <w:rFonts w:cs="Arial"/>
                <w:b/>
                <w:bCs/>
              </w:rPr>
              <w:t>Documento:</w:t>
            </w:r>
            <w:bookmarkEnd w:id="4"/>
            <w:bookmarkEnd w:id="5"/>
          </w:p>
        </w:tc>
        <w:tc>
          <w:tcPr>
            <w:tcW w:w="57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3B1B85" w14:textId="77777777" w:rsidR="00C07E54" w:rsidRPr="00C806C3" w:rsidRDefault="00C806C3" w:rsidP="00602D06">
            <w:pPr>
              <w:spacing w:after="0" w:line="240" w:lineRule="auto"/>
              <w:rPr>
                <w:rFonts w:eastAsia="PMingLiU" w:cs="Arial"/>
                <w:lang w:val="en-US"/>
              </w:rPr>
            </w:pPr>
            <w:r>
              <w:rPr>
                <w:rFonts w:eastAsia="PMingLiU" w:cs="Arial"/>
              </w:rPr>
              <w:t>&lt;</w:t>
            </w:r>
            <w:proofErr w:type="spellStart"/>
            <w:r>
              <w:rPr>
                <w:rFonts w:eastAsia="PMingLiU" w:cs="Arial"/>
              </w:rPr>
              <w:t>DESCRIPCION_OFERTA</w:t>
            </w:r>
            <w:proofErr w:type="spellEnd"/>
            <w:r>
              <w:rPr>
                <w:rFonts w:eastAsia="PMingLiU" w:cs="Arial"/>
              </w:rPr>
              <w:t>&gt;</w:t>
            </w:r>
          </w:p>
        </w:tc>
      </w:tr>
      <w:tr w:rsidR="00C07E54" w:rsidRPr="001B7180" w14:paraId="469ABC44" w14:textId="77777777" w:rsidTr="002806E7">
        <w:trPr>
          <w:trHeight w:val="295"/>
          <w:jc w:val="center"/>
        </w:trPr>
        <w:tc>
          <w:tcPr>
            <w:tcW w:w="30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B3603" w14:textId="77777777" w:rsidR="00C07E54" w:rsidRPr="002167E2" w:rsidRDefault="00C07E54" w:rsidP="00C07E54">
            <w:pPr>
              <w:spacing w:after="0" w:line="240" w:lineRule="auto"/>
              <w:rPr>
                <w:rFonts w:eastAsia="PMingLiU" w:cs="Arial"/>
              </w:rPr>
            </w:pPr>
            <w:bookmarkStart w:id="6" w:name="_Toc334600852"/>
            <w:bookmarkStart w:id="7" w:name="_Toc339463339"/>
            <w:r w:rsidRPr="002167E2">
              <w:rPr>
                <w:rFonts w:cs="Arial"/>
                <w:b/>
                <w:bCs/>
              </w:rPr>
              <w:t>Código del Documento:</w:t>
            </w:r>
            <w:bookmarkEnd w:id="6"/>
            <w:bookmarkEnd w:id="7"/>
          </w:p>
        </w:tc>
        <w:tc>
          <w:tcPr>
            <w:tcW w:w="57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63D979" w14:textId="25650E19" w:rsidR="00C07E54" w:rsidRPr="00953ED1" w:rsidRDefault="00CE19D4" w:rsidP="00602D06">
            <w:pPr>
              <w:spacing w:after="0" w:line="240" w:lineRule="auto"/>
              <w:rPr>
                <w:rFonts w:cs="Arial"/>
              </w:rPr>
            </w:pPr>
            <w:r w:rsidRPr="00CE19D4">
              <w:rPr>
                <w:rFonts w:cs="Arial"/>
              </w:rPr>
              <w:t>&lt;</w:t>
            </w:r>
            <w:proofErr w:type="spellStart"/>
            <w:r w:rsidRPr="00CE19D4">
              <w:rPr>
                <w:rFonts w:cs="Arial"/>
              </w:rPr>
              <w:t>CODIGO_OFERTA</w:t>
            </w:r>
            <w:proofErr w:type="spellEnd"/>
            <w:r w:rsidRPr="00CE19D4">
              <w:rPr>
                <w:rFonts w:cs="Arial"/>
              </w:rPr>
              <w:t>&gt;</w:t>
            </w:r>
          </w:p>
        </w:tc>
      </w:tr>
    </w:tbl>
    <w:p w14:paraId="39355738" w14:textId="77777777" w:rsidR="00C07E54" w:rsidRPr="00682051" w:rsidRDefault="00C07E54" w:rsidP="00C07E54">
      <w:pPr>
        <w:spacing w:after="0" w:line="240" w:lineRule="auto"/>
        <w:rPr>
          <w:rFonts w:cs="Arial"/>
          <w:highlight w:val="yellow"/>
        </w:rPr>
      </w:pPr>
    </w:p>
    <w:tbl>
      <w:tblPr>
        <w:tblpPr w:leftFromText="180" w:rightFromText="180" w:vertAnchor="page" w:horzAnchor="margin" w:tblpXSpec="center" w:tblpY="9010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501"/>
        <w:gridCol w:w="1210"/>
        <w:gridCol w:w="1670"/>
        <w:gridCol w:w="1657"/>
        <w:gridCol w:w="1522"/>
      </w:tblGrid>
      <w:tr w:rsidR="00C07E54" w:rsidRPr="002167E2" w14:paraId="2D12401E" w14:textId="77777777" w:rsidTr="003B706D">
        <w:trPr>
          <w:trHeight w:val="274"/>
        </w:trPr>
        <w:tc>
          <w:tcPr>
            <w:tcW w:w="1188" w:type="dxa"/>
            <w:shd w:val="clear" w:color="auto" w:fill="CCCCCC"/>
            <w:vAlign w:val="center"/>
          </w:tcPr>
          <w:p w14:paraId="4E5FC301" w14:textId="77777777" w:rsidR="00C07E54" w:rsidRPr="002167E2" w:rsidRDefault="00C07E54" w:rsidP="00C07E54">
            <w:pPr>
              <w:spacing w:after="0" w:line="240" w:lineRule="auto"/>
              <w:jc w:val="center"/>
              <w:rPr>
                <w:rFonts w:cs="Arial"/>
              </w:rPr>
            </w:pPr>
            <w:bookmarkStart w:id="8" w:name="_Toc326074080"/>
            <w:bookmarkStart w:id="9" w:name="_Toc326074297"/>
            <w:bookmarkStart w:id="10" w:name="_Toc326075026"/>
            <w:bookmarkStart w:id="11" w:name="_Toc326137877"/>
            <w:bookmarkStart w:id="12" w:name="_Toc326151880"/>
            <w:bookmarkStart w:id="13" w:name="_Toc326582988"/>
            <w:bookmarkStart w:id="14" w:name="_Toc327173712"/>
            <w:bookmarkStart w:id="15" w:name="_Toc333581459"/>
            <w:bookmarkStart w:id="16" w:name="_Toc333917814"/>
            <w:bookmarkStart w:id="17" w:name="_Toc333925978"/>
            <w:bookmarkStart w:id="18" w:name="_Toc334012718"/>
            <w:bookmarkStart w:id="19" w:name="_Toc334600854"/>
            <w:bookmarkStart w:id="20" w:name="_Toc339463341"/>
            <w:r w:rsidRPr="002167E2">
              <w:rPr>
                <w:rFonts w:cs="Arial"/>
              </w:rPr>
              <w:t>Revisión: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  <w:tc>
          <w:tcPr>
            <w:tcW w:w="1501" w:type="dxa"/>
            <w:shd w:val="clear" w:color="auto" w:fill="CCCCCC"/>
            <w:vAlign w:val="center"/>
          </w:tcPr>
          <w:p w14:paraId="4AC8D807" w14:textId="77777777" w:rsidR="00C07E54" w:rsidRPr="002167E2" w:rsidRDefault="00C07E54" w:rsidP="00C07E54">
            <w:pPr>
              <w:spacing w:after="0" w:line="240" w:lineRule="auto"/>
              <w:jc w:val="center"/>
              <w:rPr>
                <w:rFonts w:cs="Arial"/>
              </w:rPr>
            </w:pPr>
            <w:bookmarkStart w:id="21" w:name="_Toc326074081"/>
            <w:bookmarkStart w:id="22" w:name="_Toc326074298"/>
            <w:bookmarkStart w:id="23" w:name="_Toc326075027"/>
            <w:bookmarkStart w:id="24" w:name="_Toc326137878"/>
            <w:bookmarkStart w:id="25" w:name="_Toc326151881"/>
            <w:bookmarkStart w:id="26" w:name="_Toc326582989"/>
            <w:bookmarkStart w:id="27" w:name="_Toc327173713"/>
            <w:bookmarkStart w:id="28" w:name="_Toc333581460"/>
            <w:bookmarkStart w:id="29" w:name="_Toc333917815"/>
            <w:bookmarkStart w:id="30" w:name="_Toc333925979"/>
            <w:bookmarkStart w:id="31" w:name="_Toc334012719"/>
            <w:bookmarkStart w:id="32" w:name="_Toc334600855"/>
            <w:bookmarkStart w:id="33" w:name="_Toc339463342"/>
            <w:r w:rsidRPr="002167E2">
              <w:rPr>
                <w:rFonts w:cs="Arial"/>
              </w:rPr>
              <w:t>Fecha:</w:t>
            </w:r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</w:tc>
        <w:tc>
          <w:tcPr>
            <w:tcW w:w="1210" w:type="dxa"/>
            <w:shd w:val="clear" w:color="auto" w:fill="CCCCCC"/>
            <w:vAlign w:val="center"/>
          </w:tcPr>
          <w:p w14:paraId="16145625" w14:textId="77777777" w:rsidR="00C07E54" w:rsidRPr="002167E2" w:rsidRDefault="00C07E54" w:rsidP="00C07E54">
            <w:pPr>
              <w:spacing w:after="0" w:line="240" w:lineRule="auto"/>
              <w:jc w:val="center"/>
              <w:rPr>
                <w:rFonts w:cs="Arial"/>
              </w:rPr>
            </w:pPr>
            <w:bookmarkStart w:id="34" w:name="_Toc326074082"/>
            <w:bookmarkStart w:id="35" w:name="_Toc326074299"/>
            <w:bookmarkStart w:id="36" w:name="_Toc326075028"/>
            <w:bookmarkStart w:id="37" w:name="_Toc326137879"/>
            <w:bookmarkStart w:id="38" w:name="_Toc326151882"/>
            <w:bookmarkStart w:id="39" w:name="_Toc326582990"/>
            <w:bookmarkStart w:id="40" w:name="_Toc327173714"/>
            <w:bookmarkStart w:id="41" w:name="_Toc333581461"/>
            <w:bookmarkStart w:id="42" w:name="_Toc333917816"/>
            <w:bookmarkStart w:id="43" w:name="_Toc333925980"/>
            <w:bookmarkStart w:id="44" w:name="_Toc334012720"/>
            <w:bookmarkStart w:id="45" w:name="_Toc334600856"/>
            <w:bookmarkStart w:id="46" w:name="_Toc339463343"/>
            <w:r w:rsidRPr="002167E2">
              <w:rPr>
                <w:rFonts w:cs="Arial"/>
              </w:rPr>
              <w:t>Próxima Revisión:</w:t>
            </w:r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</w:p>
        </w:tc>
        <w:tc>
          <w:tcPr>
            <w:tcW w:w="1670" w:type="dxa"/>
            <w:shd w:val="clear" w:color="auto" w:fill="CCCCCC"/>
            <w:vAlign w:val="center"/>
          </w:tcPr>
          <w:p w14:paraId="25397580" w14:textId="77777777" w:rsidR="00C07E54" w:rsidRPr="002167E2" w:rsidRDefault="00C07E54" w:rsidP="00C07E54">
            <w:pPr>
              <w:spacing w:after="0" w:line="240" w:lineRule="auto"/>
              <w:jc w:val="center"/>
              <w:rPr>
                <w:rFonts w:cs="Arial"/>
              </w:rPr>
            </w:pPr>
            <w:bookmarkStart w:id="47" w:name="_Toc326074083"/>
            <w:bookmarkStart w:id="48" w:name="_Toc326074300"/>
            <w:bookmarkStart w:id="49" w:name="_Toc326075029"/>
            <w:bookmarkStart w:id="50" w:name="_Toc326137880"/>
            <w:bookmarkStart w:id="51" w:name="_Toc326151883"/>
            <w:bookmarkStart w:id="52" w:name="_Toc326582991"/>
            <w:bookmarkStart w:id="53" w:name="_Toc327173715"/>
            <w:bookmarkStart w:id="54" w:name="_Toc333581462"/>
            <w:bookmarkStart w:id="55" w:name="_Toc333917817"/>
            <w:bookmarkStart w:id="56" w:name="_Toc333925981"/>
            <w:bookmarkStart w:id="57" w:name="_Toc334012721"/>
            <w:bookmarkStart w:id="58" w:name="_Toc334600857"/>
            <w:bookmarkStart w:id="59" w:name="_Toc339463344"/>
            <w:r w:rsidRPr="002167E2">
              <w:rPr>
                <w:rFonts w:cs="Arial"/>
              </w:rPr>
              <w:t>Elaborado</w:t>
            </w:r>
            <w:r w:rsidR="00EE57F8" w:rsidRPr="002167E2">
              <w:rPr>
                <w:rFonts w:cs="Arial"/>
              </w:rPr>
              <w:t xml:space="preserve"> </w:t>
            </w:r>
            <w:r w:rsidRPr="002167E2">
              <w:rPr>
                <w:rFonts w:cs="Arial"/>
              </w:rPr>
              <w:t>por:</w:t>
            </w:r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</w:p>
        </w:tc>
        <w:tc>
          <w:tcPr>
            <w:tcW w:w="1657" w:type="dxa"/>
            <w:shd w:val="clear" w:color="auto" w:fill="CCCCCC"/>
            <w:vAlign w:val="center"/>
          </w:tcPr>
          <w:p w14:paraId="285D81D9" w14:textId="77777777" w:rsidR="00C07E54" w:rsidRPr="002167E2" w:rsidRDefault="00C07E54" w:rsidP="00C07E54">
            <w:pPr>
              <w:spacing w:after="0" w:line="240" w:lineRule="auto"/>
              <w:jc w:val="center"/>
              <w:rPr>
                <w:rFonts w:cs="Arial"/>
              </w:rPr>
            </w:pPr>
            <w:bookmarkStart w:id="60" w:name="_Toc326074084"/>
            <w:bookmarkStart w:id="61" w:name="_Toc326074301"/>
            <w:bookmarkStart w:id="62" w:name="_Toc326075030"/>
            <w:bookmarkStart w:id="63" w:name="_Toc326137881"/>
            <w:bookmarkStart w:id="64" w:name="_Toc326151884"/>
            <w:bookmarkStart w:id="65" w:name="_Toc326582992"/>
            <w:bookmarkStart w:id="66" w:name="_Toc327173716"/>
            <w:bookmarkStart w:id="67" w:name="_Toc333581463"/>
            <w:bookmarkStart w:id="68" w:name="_Toc333917818"/>
            <w:bookmarkStart w:id="69" w:name="_Toc333925982"/>
            <w:bookmarkStart w:id="70" w:name="_Toc334012722"/>
            <w:bookmarkStart w:id="71" w:name="_Toc334600858"/>
            <w:bookmarkStart w:id="72" w:name="_Toc339463345"/>
            <w:r w:rsidRPr="002167E2">
              <w:rPr>
                <w:rFonts w:cs="Arial"/>
              </w:rPr>
              <w:t>Revisado</w:t>
            </w:r>
            <w:r w:rsidR="00EE57F8" w:rsidRPr="002167E2">
              <w:rPr>
                <w:rFonts w:cs="Arial"/>
              </w:rPr>
              <w:t xml:space="preserve"> </w:t>
            </w:r>
            <w:r w:rsidRPr="002167E2">
              <w:rPr>
                <w:rFonts w:cs="Arial"/>
              </w:rPr>
              <w:t>por:</w:t>
            </w:r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</w:p>
        </w:tc>
        <w:tc>
          <w:tcPr>
            <w:tcW w:w="1522" w:type="dxa"/>
            <w:shd w:val="clear" w:color="auto" w:fill="CCCCCC"/>
            <w:vAlign w:val="center"/>
          </w:tcPr>
          <w:p w14:paraId="264B2D36" w14:textId="77777777" w:rsidR="00C07E54" w:rsidRPr="002167E2" w:rsidRDefault="00C07E54" w:rsidP="00C07E54">
            <w:pPr>
              <w:spacing w:after="0" w:line="240" w:lineRule="auto"/>
              <w:jc w:val="center"/>
              <w:rPr>
                <w:rFonts w:cs="Arial"/>
              </w:rPr>
            </w:pPr>
            <w:bookmarkStart w:id="73" w:name="_Toc326074085"/>
            <w:bookmarkStart w:id="74" w:name="_Toc326074302"/>
            <w:bookmarkStart w:id="75" w:name="_Toc326075031"/>
            <w:bookmarkStart w:id="76" w:name="_Toc326137882"/>
            <w:bookmarkStart w:id="77" w:name="_Toc326151885"/>
            <w:bookmarkStart w:id="78" w:name="_Toc326582993"/>
            <w:bookmarkStart w:id="79" w:name="_Toc327173717"/>
            <w:bookmarkStart w:id="80" w:name="_Toc333581464"/>
            <w:bookmarkStart w:id="81" w:name="_Toc333917819"/>
            <w:bookmarkStart w:id="82" w:name="_Toc333925983"/>
            <w:bookmarkStart w:id="83" w:name="_Toc334012723"/>
            <w:bookmarkStart w:id="84" w:name="_Toc334600859"/>
            <w:bookmarkStart w:id="85" w:name="_Toc339463346"/>
            <w:r w:rsidRPr="002167E2">
              <w:rPr>
                <w:rFonts w:cs="Arial"/>
              </w:rPr>
              <w:t>Aprobado por:</w:t>
            </w:r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</w:p>
        </w:tc>
      </w:tr>
      <w:tr w:rsidR="003B706D" w:rsidRPr="002167E2" w14:paraId="32772C9E" w14:textId="77777777" w:rsidTr="003B706D">
        <w:trPr>
          <w:trHeight w:val="260"/>
        </w:trPr>
        <w:tc>
          <w:tcPr>
            <w:tcW w:w="1188" w:type="dxa"/>
            <w:shd w:val="clear" w:color="auto" w:fill="auto"/>
            <w:vAlign w:val="center"/>
          </w:tcPr>
          <w:p w14:paraId="30328E06" w14:textId="1ED8EC77" w:rsidR="003B706D" w:rsidRPr="00975BF9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501" w:type="dxa"/>
            <w:shd w:val="clear" w:color="auto" w:fill="auto"/>
            <w:vAlign w:val="center"/>
          </w:tcPr>
          <w:p w14:paraId="1E7F4ED4" w14:textId="70A91DAA" w:rsidR="003B706D" w:rsidRPr="00975BF9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210" w:type="dxa"/>
            <w:shd w:val="clear" w:color="auto" w:fill="auto"/>
            <w:vAlign w:val="center"/>
          </w:tcPr>
          <w:p w14:paraId="14FFDBE8" w14:textId="77777777" w:rsidR="003B706D" w:rsidRPr="00975BF9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36A4124C" w14:textId="22E3F16E" w:rsidR="003B706D" w:rsidRPr="00E13779" w:rsidRDefault="003B706D" w:rsidP="00E47AE8">
            <w:pPr>
              <w:spacing w:after="0" w:line="240" w:lineRule="auto"/>
              <w:jc w:val="center"/>
              <w:rPr>
                <w:rFonts w:cs="Arial"/>
                <w:lang w:val="es-419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4F5EBE3B" w14:textId="5A632764" w:rsidR="003B706D" w:rsidRPr="00975BF9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00B4C85C" w14:textId="39F7CA67" w:rsidR="003B706D" w:rsidRPr="00975BF9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3B706D" w:rsidRPr="002167E2" w14:paraId="695F0797" w14:textId="77777777" w:rsidTr="003B706D">
        <w:trPr>
          <w:trHeight w:val="152"/>
        </w:trPr>
        <w:tc>
          <w:tcPr>
            <w:tcW w:w="1188" w:type="dxa"/>
            <w:shd w:val="clear" w:color="auto" w:fill="auto"/>
            <w:vAlign w:val="center"/>
          </w:tcPr>
          <w:p w14:paraId="20F76FE9" w14:textId="398FB05F" w:rsidR="003B706D" w:rsidRPr="00975BF9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501" w:type="dxa"/>
            <w:shd w:val="clear" w:color="auto" w:fill="auto"/>
            <w:vAlign w:val="center"/>
          </w:tcPr>
          <w:p w14:paraId="4F8CF9B3" w14:textId="028B6ADF" w:rsidR="003B706D" w:rsidRPr="00975BF9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210" w:type="dxa"/>
            <w:shd w:val="clear" w:color="auto" w:fill="auto"/>
            <w:vAlign w:val="center"/>
          </w:tcPr>
          <w:p w14:paraId="6E542520" w14:textId="77777777" w:rsidR="003B706D" w:rsidRPr="00975BF9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2D211DBC" w14:textId="7FE8016B" w:rsidR="003B706D" w:rsidRPr="005B43D3" w:rsidRDefault="003B706D" w:rsidP="00E47AE8">
            <w:pPr>
              <w:spacing w:after="0" w:line="240" w:lineRule="auto"/>
              <w:jc w:val="center"/>
              <w:rPr>
                <w:rFonts w:cs="Arial"/>
                <w:u w:val="single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6A7E785B" w14:textId="700B6329" w:rsidR="003B706D" w:rsidRPr="00975BF9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10DC2AB4" w14:textId="3D909E08" w:rsidR="003B706D" w:rsidRPr="00975BF9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3B706D" w:rsidRPr="002167E2" w14:paraId="1048E77C" w14:textId="77777777" w:rsidTr="003B706D">
        <w:trPr>
          <w:trHeight w:val="152"/>
        </w:trPr>
        <w:tc>
          <w:tcPr>
            <w:tcW w:w="1188" w:type="dxa"/>
            <w:shd w:val="clear" w:color="auto" w:fill="auto"/>
            <w:vAlign w:val="center"/>
          </w:tcPr>
          <w:p w14:paraId="7DB321A4" w14:textId="77777777" w:rsidR="003B706D" w:rsidRPr="002167E2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501" w:type="dxa"/>
            <w:shd w:val="clear" w:color="auto" w:fill="auto"/>
            <w:vAlign w:val="center"/>
          </w:tcPr>
          <w:p w14:paraId="5C1E7F19" w14:textId="77777777" w:rsidR="003B706D" w:rsidRPr="002167E2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210" w:type="dxa"/>
            <w:shd w:val="clear" w:color="auto" w:fill="auto"/>
            <w:vAlign w:val="center"/>
          </w:tcPr>
          <w:p w14:paraId="18FEB8ED" w14:textId="77777777" w:rsidR="003B706D" w:rsidRPr="002167E2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7F092393" w14:textId="77777777" w:rsidR="003B706D" w:rsidRPr="002167E2" w:rsidRDefault="003B706D" w:rsidP="00E47AE8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1CA6C98C" w14:textId="77777777" w:rsidR="003B706D" w:rsidRPr="002167E2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458EBF2C" w14:textId="77777777" w:rsidR="003B706D" w:rsidRPr="002167E2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3B706D" w:rsidRPr="002167E2" w14:paraId="6058D170" w14:textId="77777777" w:rsidTr="003B706D">
        <w:trPr>
          <w:trHeight w:val="152"/>
        </w:trPr>
        <w:tc>
          <w:tcPr>
            <w:tcW w:w="1188" w:type="dxa"/>
            <w:shd w:val="clear" w:color="auto" w:fill="auto"/>
            <w:vAlign w:val="center"/>
          </w:tcPr>
          <w:p w14:paraId="57E5341F" w14:textId="77777777" w:rsidR="003B706D" w:rsidRPr="002167E2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501" w:type="dxa"/>
            <w:shd w:val="clear" w:color="auto" w:fill="auto"/>
            <w:vAlign w:val="center"/>
          </w:tcPr>
          <w:p w14:paraId="0F0D6C52" w14:textId="77777777" w:rsidR="003B706D" w:rsidRPr="002167E2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210" w:type="dxa"/>
            <w:shd w:val="clear" w:color="auto" w:fill="auto"/>
            <w:vAlign w:val="center"/>
          </w:tcPr>
          <w:p w14:paraId="11013E37" w14:textId="77777777" w:rsidR="003B706D" w:rsidRPr="002167E2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77BC6ED6" w14:textId="77777777" w:rsidR="003B706D" w:rsidRPr="002167E2" w:rsidRDefault="003B706D" w:rsidP="00E47AE8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12F5040D" w14:textId="77777777" w:rsidR="003B706D" w:rsidRPr="002167E2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5CA92762" w14:textId="77777777" w:rsidR="003B706D" w:rsidRPr="002167E2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984AAF" w:rsidRPr="002167E2" w14:paraId="2BA2E9C4" w14:textId="77777777" w:rsidTr="003B706D">
        <w:trPr>
          <w:trHeight w:val="152"/>
        </w:trPr>
        <w:tc>
          <w:tcPr>
            <w:tcW w:w="1188" w:type="dxa"/>
            <w:shd w:val="clear" w:color="auto" w:fill="auto"/>
            <w:vAlign w:val="center"/>
          </w:tcPr>
          <w:p w14:paraId="245C5AA3" w14:textId="77777777" w:rsidR="00984AAF" w:rsidRPr="002167E2" w:rsidRDefault="00984AAF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501" w:type="dxa"/>
            <w:shd w:val="clear" w:color="auto" w:fill="auto"/>
            <w:vAlign w:val="center"/>
          </w:tcPr>
          <w:p w14:paraId="060DE799" w14:textId="77777777" w:rsidR="00984AAF" w:rsidRPr="002167E2" w:rsidRDefault="00984AAF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210" w:type="dxa"/>
            <w:shd w:val="clear" w:color="auto" w:fill="auto"/>
            <w:vAlign w:val="center"/>
          </w:tcPr>
          <w:p w14:paraId="5E7A9DE4" w14:textId="77777777" w:rsidR="00984AAF" w:rsidRPr="002167E2" w:rsidRDefault="00984AAF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21080E58" w14:textId="77777777" w:rsidR="00984AAF" w:rsidRPr="002167E2" w:rsidRDefault="00984AAF" w:rsidP="00E47AE8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4D1B09A1" w14:textId="77777777" w:rsidR="00984AAF" w:rsidRPr="002167E2" w:rsidRDefault="00984AAF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214D4027" w14:textId="77777777" w:rsidR="00984AAF" w:rsidRPr="002167E2" w:rsidRDefault="00984AAF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984AAF" w:rsidRPr="002167E2" w14:paraId="49405807" w14:textId="77777777" w:rsidTr="003B706D">
        <w:trPr>
          <w:trHeight w:val="152"/>
        </w:trPr>
        <w:tc>
          <w:tcPr>
            <w:tcW w:w="1188" w:type="dxa"/>
            <w:shd w:val="clear" w:color="auto" w:fill="auto"/>
            <w:vAlign w:val="center"/>
          </w:tcPr>
          <w:p w14:paraId="23EED6A0" w14:textId="77777777" w:rsidR="00984AAF" w:rsidRPr="002167E2" w:rsidRDefault="00984AAF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501" w:type="dxa"/>
            <w:shd w:val="clear" w:color="auto" w:fill="auto"/>
            <w:vAlign w:val="center"/>
          </w:tcPr>
          <w:p w14:paraId="1CAC8A79" w14:textId="77777777" w:rsidR="00984AAF" w:rsidRPr="002167E2" w:rsidRDefault="00984AAF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210" w:type="dxa"/>
            <w:shd w:val="clear" w:color="auto" w:fill="auto"/>
            <w:vAlign w:val="center"/>
          </w:tcPr>
          <w:p w14:paraId="22490F56" w14:textId="77777777" w:rsidR="00984AAF" w:rsidRPr="002167E2" w:rsidRDefault="00984AAF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67DE25BD" w14:textId="77777777" w:rsidR="00984AAF" w:rsidRPr="002167E2" w:rsidRDefault="00984AAF" w:rsidP="00E47AE8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505AB926" w14:textId="77777777" w:rsidR="00984AAF" w:rsidRPr="002167E2" w:rsidRDefault="00984AAF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437DB973" w14:textId="77777777" w:rsidR="00984AAF" w:rsidRPr="002167E2" w:rsidRDefault="00984AAF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3B706D" w:rsidRPr="002167E2" w14:paraId="1BBF5E3D" w14:textId="77777777" w:rsidTr="003B706D">
        <w:trPr>
          <w:trHeight w:val="170"/>
        </w:trPr>
        <w:tc>
          <w:tcPr>
            <w:tcW w:w="1188" w:type="dxa"/>
            <w:shd w:val="clear" w:color="auto" w:fill="auto"/>
            <w:vAlign w:val="center"/>
          </w:tcPr>
          <w:p w14:paraId="4A6792AC" w14:textId="77777777" w:rsidR="003B706D" w:rsidRPr="002167E2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501" w:type="dxa"/>
            <w:shd w:val="clear" w:color="auto" w:fill="auto"/>
            <w:vAlign w:val="center"/>
          </w:tcPr>
          <w:p w14:paraId="0272BA4A" w14:textId="77777777" w:rsidR="003B706D" w:rsidRPr="002167E2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210" w:type="dxa"/>
            <w:shd w:val="clear" w:color="auto" w:fill="auto"/>
            <w:vAlign w:val="center"/>
          </w:tcPr>
          <w:p w14:paraId="06614848" w14:textId="77777777" w:rsidR="003B706D" w:rsidRPr="002167E2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5D1EA9C1" w14:textId="77777777" w:rsidR="003B706D" w:rsidRPr="002167E2" w:rsidRDefault="003B706D" w:rsidP="00E47AE8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7C633967" w14:textId="77777777" w:rsidR="003B706D" w:rsidRPr="002167E2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059E0F58" w14:textId="77777777" w:rsidR="003B706D" w:rsidRPr="002167E2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</w:tbl>
    <w:p w14:paraId="178F17A4" w14:textId="77777777" w:rsidR="00C07E54" w:rsidRPr="002167E2" w:rsidRDefault="00C07E54" w:rsidP="00C07E54">
      <w:pPr>
        <w:spacing w:after="0" w:line="240" w:lineRule="auto"/>
        <w:rPr>
          <w:rFonts w:cs="Arial"/>
        </w:rPr>
      </w:pPr>
    </w:p>
    <w:tbl>
      <w:tblPr>
        <w:tblpPr w:leftFromText="141" w:rightFromText="141" w:vertAnchor="text" w:horzAnchor="margin" w:tblpXSpec="center" w:tblpY="44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784"/>
        <w:gridCol w:w="1276"/>
        <w:gridCol w:w="4500"/>
      </w:tblGrid>
      <w:tr w:rsidR="00C07E54" w:rsidRPr="002167E2" w14:paraId="19672972" w14:textId="77777777" w:rsidTr="003B706D">
        <w:tc>
          <w:tcPr>
            <w:tcW w:w="1188" w:type="dxa"/>
            <w:shd w:val="clear" w:color="auto" w:fill="CCCCCC"/>
            <w:vAlign w:val="center"/>
          </w:tcPr>
          <w:p w14:paraId="678A9B02" w14:textId="77777777" w:rsidR="00C07E54" w:rsidRPr="002167E2" w:rsidRDefault="00C07E54" w:rsidP="00C07E54">
            <w:pPr>
              <w:spacing w:after="0" w:line="240" w:lineRule="auto"/>
              <w:jc w:val="center"/>
              <w:rPr>
                <w:rFonts w:cs="Arial"/>
              </w:rPr>
            </w:pPr>
            <w:bookmarkStart w:id="86" w:name="_Toc326074087"/>
            <w:bookmarkStart w:id="87" w:name="_Toc326074304"/>
            <w:bookmarkStart w:id="88" w:name="_Toc326075033"/>
            <w:bookmarkStart w:id="89" w:name="_Toc326137884"/>
            <w:bookmarkStart w:id="90" w:name="_Toc326151887"/>
            <w:bookmarkStart w:id="91" w:name="_Toc326583001"/>
            <w:bookmarkStart w:id="92" w:name="_Toc327173725"/>
            <w:bookmarkStart w:id="93" w:name="_Toc333581472"/>
            <w:bookmarkStart w:id="94" w:name="_Toc333917827"/>
            <w:bookmarkStart w:id="95" w:name="_Toc333925991"/>
            <w:bookmarkStart w:id="96" w:name="_Toc334012743"/>
            <w:bookmarkStart w:id="97" w:name="_Toc334600879"/>
            <w:bookmarkStart w:id="98" w:name="_Toc339463353"/>
            <w:r w:rsidRPr="002167E2">
              <w:rPr>
                <w:rFonts w:cs="Arial"/>
              </w:rPr>
              <w:t>No Revisión:</w:t>
            </w:r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</w:p>
        </w:tc>
        <w:tc>
          <w:tcPr>
            <w:tcW w:w="1784" w:type="dxa"/>
            <w:shd w:val="clear" w:color="auto" w:fill="CCCCCC"/>
            <w:vAlign w:val="center"/>
          </w:tcPr>
          <w:p w14:paraId="4B6990EA" w14:textId="77777777" w:rsidR="00C07E54" w:rsidRPr="002167E2" w:rsidRDefault="00C07E54" w:rsidP="00C07E54">
            <w:pPr>
              <w:spacing w:after="0" w:line="240" w:lineRule="auto"/>
              <w:jc w:val="center"/>
              <w:rPr>
                <w:rFonts w:cs="Arial"/>
              </w:rPr>
            </w:pPr>
            <w:bookmarkStart w:id="99" w:name="_Toc326074088"/>
            <w:bookmarkStart w:id="100" w:name="_Toc326074305"/>
            <w:bookmarkStart w:id="101" w:name="_Toc326075034"/>
            <w:bookmarkStart w:id="102" w:name="_Toc326137885"/>
            <w:bookmarkStart w:id="103" w:name="_Toc326151888"/>
            <w:bookmarkStart w:id="104" w:name="_Toc326583002"/>
            <w:bookmarkStart w:id="105" w:name="_Toc327173726"/>
            <w:bookmarkStart w:id="106" w:name="_Toc333581473"/>
            <w:bookmarkStart w:id="107" w:name="_Toc333917828"/>
            <w:bookmarkStart w:id="108" w:name="_Toc333925992"/>
            <w:bookmarkStart w:id="109" w:name="_Toc334012744"/>
            <w:bookmarkStart w:id="110" w:name="_Toc334600880"/>
            <w:bookmarkStart w:id="111" w:name="_Toc339463354"/>
            <w:r w:rsidRPr="002167E2">
              <w:rPr>
                <w:rFonts w:cs="Arial"/>
              </w:rPr>
              <w:t>Fecha:</w:t>
            </w:r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</w:p>
        </w:tc>
        <w:tc>
          <w:tcPr>
            <w:tcW w:w="1276" w:type="dxa"/>
            <w:shd w:val="clear" w:color="auto" w:fill="CCCCCC"/>
            <w:vAlign w:val="center"/>
          </w:tcPr>
          <w:p w14:paraId="2BE93E25" w14:textId="77777777" w:rsidR="00C07E54" w:rsidRPr="002167E2" w:rsidRDefault="00C07E54" w:rsidP="00C07E54">
            <w:pPr>
              <w:spacing w:after="0" w:line="240" w:lineRule="auto"/>
              <w:jc w:val="center"/>
              <w:rPr>
                <w:rFonts w:cs="Arial"/>
              </w:rPr>
            </w:pPr>
            <w:bookmarkStart w:id="112" w:name="_Toc326074089"/>
            <w:bookmarkStart w:id="113" w:name="_Toc326074306"/>
            <w:bookmarkStart w:id="114" w:name="_Toc326075035"/>
            <w:bookmarkStart w:id="115" w:name="_Toc326137886"/>
            <w:bookmarkStart w:id="116" w:name="_Toc326151889"/>
            <w:bookmarkStart w:id="117" w:name="_Toc326583003"/>
            <w:bookmarkStart w:id="118" w:name="_Toc327173727"/>
            <w:bookmarkStart w:id="119" w:name="_Toc333581474"/>
            <w:bookmarkStart w:id="120" w:name="_Toc333917829"/>
            <w:bookmarkStart w:id="121" w:name="_Toc333925993"/>
            <w:bookmarkStart w:id="122" w:name="_Toc334012745"/>
            <w:bookmarkStart w:id="123" w:name="_Toc334600881"/>
            <w:bookmarkStart w:id="124" w:name="_Toc339463355"/>
            <w:r w:rsidRPr="002167E2">
              <w:rPr>
                <w:rFonts w:cs="Arial"/>
              </w:rPr>
              <w:t>Páginas Revisadas:</w:t>
            </w:r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</w:p>
        </w:tc>
        <w:tc>
          <w:tcPr>
            <w:tcW w:w="4500" w:type="dxa"/>
            <w:shd w:val="clear" w:color="auto" w:fill="CCCCCC"/>
            <w:vAlign w:val="center"/>
          </w:tcPr>
          <w:p w14:paraId="2E01E2D1" w14:textId="77777777" w:rsidR="00C07E54" w:rsidRPr="002167E2" w:rsidRDefault="00C07E54" w:rsidP="00C07E54">
            <w:pPr>
              <w:spacing w:after="0" w:line="240" w:lineRule="auto"/>
              <w:jc w:val="center"/>
              <w:rPr>
                <w:rFonts w:cs="Arial"/>
              </w:rPr>
            </w:pPr>
            <w:bookmarkStart w:id="125" w:name="_Toc326074090"/>
            <w:bookmarkStart w:id="126" w:name="_Toc326074307"/>
            <w:bookmarkStart w:id="127" w:name="_Toc326075036"/>
            <w:bookmarkStart w:id="128" w:name="_Toc326137887"/>
            <w:bookmarkStart w:id="129" w:name="_Toc326151890"/>
            <w:bookmarkStart w:id="130" w:name="_Toc326583004"/>
            <w:bookmarkStart w:id="131" w:name="_Toc327173728"/>
            <w:bookmarkStart w:id="132" w:name="_Toc333581475"/>
            <w:bookmarkStart w:id="133" w:name="_Toc333917830"/>
            <w:bookmarkStart w:id="134" w:name="_Toc333925994"/>
            <w:bookmarkStart w:id="135" w:name="_Toc334012746"/>
            <w:bookmarkStart w:id="136" w:name="_Toc334600882"/>
            <w:bookmarkStart w:id="137" w:name="_Toc339463356"/>
            <w:r w:rsidRPr="002167E2">
              <w:rPr>
                <w:rFonts w:cs="Arial"/>
              </w:rPr>
              <w:t>Motivo de la revisión:</w:t>
            </w:r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</w:p>
        </w:tc>
      </w:tr>
      <w:tr w:rsidR="003B706D" w:rsidRPr="002167E2" w14:paraId="016CB0D4" w14:textId="77777777" w:rsidTr="003B706D">
        <w:tc>
          <w:tcPr>
            <w:tcW w:w="1188" w:type="dxa"/>
            <w:shd w:val="clear" w:color="auto" w:fill="auto"/>
            <w:vAlign w:val="center"/>
          </w:tcPr>
          <w:p w14:paraId="25ADB2C3" w14:textId="2406037B" w:rsidR="003B706D" w:rsidRPr="00CE19D4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784" w:type="dxa"/>
            <w:shd w:val="clear" w:color="auto" w:fill="auto"/>
            <w:vAlign w:val="center"/>
          </w:tcPr>
          <w:p w14:paraId="13AFAD19" w14:textId="15C046A6" w:rsidR="003B706D" w:rsidRPr="003B706D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5904BC8" w14:textId="500E2762" w:rsidR="003B706D" w:rsidRPr="00CE19D4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14:paraId="1BB81E3C" w14:textId="6FD022EE" w:rsidR="003B706D" w:rsidRPr="00CE19D4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3B706D" w:rsidRPr="002167E2" w14:paraId="5DDBD12D" w14:textId="77777777" w:rsidTr="003B706D">
        <w:tc>
          <w:tcPr>
            <w:tcW w:w="1188" w:type="dxa"/>
            <w:shd w:val="clear" w:color="auto" w:fill="auto"/>
            <w:vAlign w:val="center"/>
          </w:tcPr>
          <w:p w14:paraId="41C85E00" w14:textId="0A046D5A" w:rsidR="003B706D" w:rsidRPr="00CE19D4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784" w:type="dxa"/>
            <w:shd w:val="clear" w:color="auto" w:fill="auto"/>
            <w:vAlign w:val="center"/>
          </w:tcPr>
          <w:p w14:paraId="3ECB0D8D" w14:textId="3DC6ADC0" w:rsidR="003B706D" w:rsidRPr="00CE19D4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ED3C094" w14:textId="50D95CB7" w:rsidR="003B706D" w:rsidRPr="00CE19D4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14:paraId="6C8FA5E2" w14:textId="4871CD2F" w:rsidR="003B706D" w:rsidRPr="00CE19D4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3B706D" w:rsidRPr="002167E2" w14:paraId="7518B0E0" w14:textId="77777777" w:rsidTr="003B706D">
        <w:tc>
          <w:tcPr>
            <w:tcW w:w="1188" w:type="dxa"/>
            <w:shd w:val="clear" w:color="auto" w:fill="auto"/>
            <w:vAlign w:val="center"/>
          </w:tcPr>
          <w:p w14:paraId="54F491C6" w14:textId="77777777" w:rsidR="003B706D" w:rsidRPr="002167E2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784" w:type="dxa"/>
            <w:shd w:val="clear" w:color="auto" w:fill="auto"/>
            <w:vAlign w:val="center"/>
          </w:tcPr>
          <w:p w14:paraId="45893E62" w14:textId="77777777" w:rsidR="003B706D" w:rsidRPr="002167E2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2B0D31" w14:textId="77777777" w:rsidR="003B706D" w:rsidRPr="002167E2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14:paraId="37A5F79A" w14:textId="77777777" w:rsidR="003B706D" w:rsidRPr="002167E2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3B706D" w:rsidRPr="002167E2" w14:paraId="347EAD64" w14:textId="77777777" w:rsidTr="003B706D">
        <w:tc>
          <w:tcPr>
            <w:tcW w:w="1188" w:type="dxa"/>
            <w:shd w:val="clear" w:color="auto" w:fill="auto"/>
            <w:vAlign w:val="center"/>
          </w:tcPr>
          <w:p w14:paraId="4F466AB9" w14:textId="77777777" w:rsidR="003B706D" w:rsidRPr="002167E2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784" w:type="dxa"/>
            <w:shd w:val="clear" w:color="auto" w:fill="auto"/>
            <w:vAlign w:val="center"/>
          </w:tcPr>
          <w:p w14:paraId="5B792408" w14:textId="77777777" w:rsidR="003B706D" w:rsidRPr="002167E2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168252A" w14:textId="77777777" w:rsidR="003B706D" w:rsidRPr="002167E2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14:paraId="2366A96E" w14:textId="77777777" w:rsidR="003B706D" w:rsidRPr="002167E2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3B706D" w:rsidRPr="002167E2" w14:paraId="493F7C51" w14:textId="77777777" w:rsidTr="003B706D">
        <w:tc>
          <w:tcPr>
            <w:tcW w:w="1188" w:type="dxa"/>
            <w:shd w:val="clear" w:color="auto" w:fill="auto"/>
            <w:vAlign w:val="center"/>
          </w:tcPr>
          <w:p w14:paraId="7ACE934A" w14:textId="77777777" w:rsidR="003B706D" w:rsidRPr="002167E2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784" w:type="dxa"/>
            <w:shd w:val="clear" w:color="auto" w:fill="auto"/>
            <w:vAlign w:val="center"/>
          </w:tcPr>
          <w:p w14:paraId="61F58667" w14:textId="77777777" w:rsidR="003B706D" w:rsidRPr="002167E2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331F576" w14:textId="77777777" w:rsidR="003B706D" w:rsidRPr="002167E2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14:paraId="4EA273C0" w14:textId="77777777" w:rsidR="003B706D" w:rsidRPr="002167E2" w:rsidRDefault="003B706D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984AAF" w:rsidRPr="002167E2" w14:paraId="75DA0F17" w14:textId="77777777" w:rsidTr="003B706D">
        <w:tc>
          <w:tcPr>
            <w:tcW w:w="1188" w:type="dxa"/>
            <w:shd w:val="clear" w:color="auto" w:fill="auto"/>
            <w:vAlign w:val="center"/>
          </w:tcPr>
          <w:p w14:paraId="4DC548D5" w14:textId="77777777" w:rsidR="00984AAF" w:rsidRPr="002167E2" w:rsidRDefault="00984AAF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784" w:type="dxa"/>
            <w:shd w:val="clear" w:color="auto" w:fill="auto"/>
            <w:vAlign w:val="center"/>
          </w:tcPr>
          <w:p w14:paraId="2487E7D3" w14:textId="77777777" w:rsidR="00984AAF" w:rsidRPr="002167E2" w:rsidRDefault="00984AAF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CD55855" w14:textId="77777777" w:rsidR="00984AAF" w:rsidRPr="002167E2" w:rsidRDefault="00984AAF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14:paraId="6FAA5DB6" w14:textId="77777777" w:rsidR="00984AAF" w:rsidRPr="002167E2" w:rsidRDefault="00984AAF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984AAF" w:rsidRPr="002167E2" w14:paraId="0151E37B" w14:textId="77777777" w:rsidTr="003B706D">
        <w:tc>
          <w:tcPr>
            <w:tcW w:w="1188" w:type="dxa"/>
            <w:shd w:val="clear" w:color="auto" w:fill="auto"/>
            <w:vAlign w:val="center"/>
          </w:tcPr>
          <w:p w14:paraId="4981EED9" w14:textId="77777777" w:rsidR="00984AAF" w:rsidRPr="002167E2" w:rsidRDefault="00984AAF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784" w:type="dxa"/>
            <w:shd w:val="clear" w:color="auto" w:fill="auto"/>
            <w:vAlign w:val="center"/>
          </w:tcPr>
          <w:p w14:paraId="18B4E0AA" w14:textId="77777777" w:rsidR="00984AAF" w:rsidRPr="002167E2" w:rsidRDefault="00984AAF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E1B8776" w14:textId="77777777" w:rsidR="00984AAF" w:rsidRPr="002167E2" w:rsidRDefault="00984AAF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14:paraId="3128B26E" w14:textId="77777777" w:rsidR="00984AAF" w:rsidRPr="002167E2" w:rsidRDefault="00984AAF" w:rsidP="003B706D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</w:tbl>
    <w:p w14:paraId="23911B06" w14:textId="77777777" w:rsidR="00C07E54" w:rsidRPr="002167E2" w:rsidRDefault="00C07E54" w:rsidP="00C07E54">
      <w:pPr>
        <w:spacing w:after="0" w:line="240" w:lineRule="auto"/>
        <w:rPr>
          <w:rFonts w:cs="Arial"/>
        </w:rPr>
      </w:pPr>
    </w:p>
    <w:p w14:paraId="10C688BA" w14:textId="77777777" w:rsidR="00C07E54" w:rsidRPr="002167E2" w:rsidRDefault="00C07E54" w:rsidP="00C07E54">
      <w:pPr>
        <w:spacing w:after="0" w:line="240" w:lineRule="auto"/>
        <w:rPr>
          <w:rFonts w:cs="Arial"/>
        </w:rPr>
      </w:pPr>
    </w:p>
    <w:p w14:paraId="2B780F5A" w14:textId="77777777" w:rsidR="00C07E54" w:rsidRPr="002167E2" w:rsidRDefault="00C07E54" w:rsidP="00C07E54">
      <w:pPr>
        <w:spacing w:after="0" w:line="240" w:lineRule="auto"/>
        <w:rPr>
          <w:rFonts w:cs="Arial"/>
        </w:rPr>
      </w:pPr>
    </w:p>
    <w:p w14:paraId="37F1C9FC" w14:textId="77777777" w:rsidR="00C07E54" w:rsidRPr="002167E2" w:rsidRDefault="00C07E54" w:rsidP="00C07E54">
      <w:pPr>
        <w:spacing w:after="0" w:line="240" w:lineRule="auto"/>
        <w:rPr>
          <w:rFonts w:cs="Arial"/>
          <w:bCs/>
          <w:color w:val="0000FF"/>
        </w:rPr>
      </w:pPr>
    </w:p>
    <w:p w14:paraId="51DE9DAA" w14:textId="77777777" w:rsidR="00C07E54" w:rsidRPr="002167E2" w:rsidRDefault="00C07E54" w:rsidP="00C07E54">
      <w:pPr>
        <w:tabs>
          <w:tab w:val="left" w:pos="3696"/>
        </w:tabs>
        <w:spacing w:after="0" w:line="240" w:lineRule="auto"/>
        <w:rPr>
          <w:rFonts w:cs="Arial"/>
        </w:rPr>
      </w:pPr>
      <w:r w:rsidRPr="002167E2">
        <w:rPr>
          <w:rFonts w:cs="Arial"/>
          <w:bCs/>
          <w:color w:val="0000FF"/>
        </w:rPr>
        <w:tab/>
      </w:r>
      <w:bookmarkStart w:id="138" w:name="_Toc334600878"/>
      <w:bookmarkStart w:id="139" w:name="_Toc339463357"/>
      <w:r w:rsidRPr="002167E2">
        <w:rPr>
          <w:rFonts w:cs="Arial"/>
          <w:b/>
        </w:rPr>
        <w:t>Historial de Revisiones</w:t>
      </w:r>
      <w:bookmarkEnd w:id="138"/>
      <w:bookmarkEnd w:id="139"/>
    </w:p>
    <w:p w14:paraId="645369C8" w14:textId="77777777" w:rsidR="00C07E54" w:rsidRPr="001B7180" w:rsidRDefault="00C07E54" w:rsidP="00C07E54">
      <w:pPr>
        <w:spacing w:after="0" w:line="240" w:lineRule="auto"/>
        <w:rPr>
          <w:rFonts w:cs="Arial"/>
          <w:highlight w:val="yellow"/>
        </w:rPr>
      </w:pPr>
    </w:p>
    <w:p w14:paraId="6F0E147D" w14:textId="77777777" w:rsidR="005B43D3" w:rsidRPr="00CD0951" w:rsidRDefault="005B43D3">
      <w:pPr>
        <w:rPr>
          <w:rFonts w:ascii="Tahoma" w:hAnsi="Tahoma" w:cs="Tahoma"/>
          <w:b/>
          <w:sz w:val="24"/>
          <w:szCs w:val="24"/>
          <w:highlight w:val="yellow"/>
          <w:lang w:val="es-CO"/>
        </w:rPr>
      </w:pPr>
    </w:p>
    <w:p w14:paraId="2EB7B65A" w14:textId="77777777" w:rsidR="005B43D3" w:rsidRPr="001D37C0" w:rsidRDefault="005B43D3">
      <w:pPr>
        <w:rPr>
          <w:rFonts w:ascii="Tahoma" w:hAnsi="Tahoma" w:cs="Tahoma"/>
          <w:b/>
          <w:sz w:val="24"/>
          <w:szCs w:val="24"/>
          <w:highlight w:val="yellow"/>
          <w:lang w:val="es-CO"/>
        </w:rPr>
      </w:pPr>
    </w:p>
    <w:tbl>
      <w:tblPr>
        <w:tblpPr w:leftFromText="141" w:rightFromText="141" w:vertAnchor="text" w:horzAnchor="margin" w:tblpXSpec="center" w:tblpY="150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08"/>
        <w:gridCol w:w="1620"/>
        <w:gridCol w:w="1620"/>
      </w:tblGrid>
      <w:tr w:rsidR="0054318A" w:rsidRPr="002167E2" w14:paraId="741B7412" w14:textId="77777777" w:rsidTr="007C7946">
        <w:tc>
          <w:tcPr>
            <w:tcW w:w="8748" w:type="dxa"/>
            <w:gridSpan w:val="3"/>
            <w:shd w:val="clear" w:color="auto" w:fill="CCCCCC"/>
          </w:tcPr>
          <w:p w14:paraId="58DB676C" w14:textId="77777777" w:rsidR="0054318A" w:rsidRPr="002167E2" w:rsidRDefault="0054318A" w:rsidP="007C7946">
            <w:pPr>
              <w:spacing w:after="0" w:line="240" w:lineRule="auto"/>
              <w:rPr>
                <w:rFonts w:cs="Arial"/>
              </w:rPr>
            </w:pPr>
            <w:bookmarkStart w:id="140" w:name="_Toc326074091"/>
            <w:bookmarkStart w:id="141" w:name="_Toc326074308"/>
            <w:bookmarkStart w:id="142" w:name="_Toc326075037"/>
            <w:bookmarkStart w:id="143" w:name="_Toc326137888"/>
            <w:bookmarkStart w:id="144" w:name="_Toc326151891"/>
            <w:bookmarkStart w:id="145" w:name="_Toc326583005"/>
            <w:bookmarkStart w:id="146" w:name="_Toc327173729"/>
            <w:bookmarkStart w:id="147" w:name="_Toc333581476"/>
            <w:bookmarkStart w:id="148" w:name="_Toc333917831"/>
            <w:bookmarkStart w:id="149" w:name="_Toc333925995"/>
            <w:bookmarkStart w:id="150" w:name="_Toc334012755"/>
            <w:bookmarkStart w:id="151" w:name="_Toc334600891"/>
            <w:bookmarkStart w:id="152" w:name="_Toc339463358"/>
            <w:r w:rsidRPr="002167E2">
              <w:rPr>
                <w:rFonts w:cs="Arial"/>
              </w:rPr>
              <w:t>Control de Distribución</w:t>
            </w:r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</w:p>
        </w:tc>
      </w:tr>
      <w:tr w:rsidR="0054318A" w:rsidRPr="002167E2" w14:paraId="26DE8AFE" w14:textId="77777777" w:rsidTr="007C7946">
        <w:tc>
          <w:tcPr>
            <w:tcW w:w="5508" w:type="dxa"/>
            <w:shd w:val="clear" w:color="auto" w:fill="CCCCCC"/>
          </w:tcPr>
          <w:p w14:paraId="5C40CE93" w14:textId="77777777" w:rsidR="0054318A" w:rsidRPr="002167E2" w:rsidRDefault="0054318A" w:rsidP="007C7946">
            <w:pPr>
              <w:spacing w:after="0" w:line="240" w:lineRule="auto"/>
              <w:rPr>
                <w:rFonts w:cs="Arial"/>
              </w:rPr>
            </w:pPr>
            <w:bookmarkStart w:id="153" w:name="_Toc326074092"/>
            <w:bookmarkStart w:id="154" w:name="_Toc326074309"/>
            <w:bookmarkStart w:id="155" w:name="_Toc326075038"/>
            <w:bookmarkStart w:id="156" w:name="_Toc326137889"/>
            <w:bookmarkStart w:id="157" w:name="_Toc326151892"/>
            <w:bookmarkStart w:id="158" w:name="_Toc326583006"/>
            <w:bookmarkStart w:id="159" w:name="_Toc327173730"/>
            <w:bookmarkStart w:id="160" w:name="_Toc333581477"/>
            <w:bookmarkStart w:id="161" w:name="_Toc333917832"/>
            <w:bookmarkStart w:id="162" w:name="_Toc333925996"/>
            <w:bookmarkStart w:id="163" w:name="_Toc334012756"/>
            <w:bookmarkStart w:id="164" w:name="_Toc334600892"/>
            <w:bookmarkStart w:id="165" w:name="_Toc339463359"/>
            <w:r w:rsidRPr="002167E2">
              <w:rPr>
                <w:rFonts w:cs="Arial"/>
              </w:rPr>
              <w:t>Ubicación del Documento:</w:t>
            </w:r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</w:p>
        </w:tc>
        <w:tc>
          <w:tcPr>
            <w:tcW w:w="1620" w:type="dxa"/>
            <w:shd w:val="clear" w:color="auto" w:fill="CCCCCC"/>
            <w:vAlign w:val="center"/>
          </w:tcPr>
          <w:p w14:paraId="3D41B6F1" w14:textId="77777777" w:rsidR="0054318A" w:rsidRPr="002167E2" w:rsidRDefault="0054318A" w:rsidP="007C7946">
            <w:pPr>
              <w:spacing w:after="0" w:line="240" w:lineRule="auto"/>
              <w:rPr>
                <w:rFonts w:cs="Arial"/>
              </w:rPr>
            </w:pPr>
            <w:bookmarkStart w:id="166" w:name="_Toc326074093"/>
            <w:bookmarkStart w:id="167" w:name="_Toc326074310"/>
            <w:bookmarkStart w:id="168" w:name="_Toc326075039"/>
            <w:bookmarkStart w:id="169" w:name="_Toc326137890"/>
            <w:bookmarkStart w:id="170" w:name="_Toc326151893"/>
            <w:bookmarkStart w:id="171" w:name="_Toc326583007"/>
            <w:bookmarkStart w:id="172" w:name="_Toc327173731"/>
            <w:bookmarkStart w:id="173" w:name="_Toc333581478"/>
            <w:bookmarkStart w:id="174" w:name="_Toc333917833"/>
            <w:bookmarkStart w:id="175" w:name="_Toc333925997"/>
            <w:bookmarkStart w:id="176" w:name="_Toc334012757"/>
            <w:bookmarkStart w:id="177" w:name="_Toc334600893"/>
            <w:bookmarkStart w:id="178" w:name="_Toc339463360"/>
            <w:r w:rsidRPr="002167E2">
              <w:rPr>
                <w:rFonts w:cs="Arial"/>
              </w:rPr>
              <w:t>Controlada</w:t>
            </w:r>
            <w:bookmarkEnd w:id="166"/>
            <w:bookmarkEnd w:id="167"/>
            <w:bookmarkEnd w:id="168"/>
            <w:bookmarkEnd w:id="169"/>
            <w:bookmarkEnd w:id="170"/>
            <w:bookmarkEnd w:id="171"/>
            <w:bookmarkEnd w:id="172"/>
            <w:bookmarkEnd w:id="173"/>
            <w:bookmarkEnd w:id="174"/>
            <w:bookmarkEnd w:id="175"/>
            <w:bookmarkEnd w:id="176"/>
            <w:bookmarkEnd w:id="177"/>
            <w:bookmarkEnd w:id="178"/>
          </w:p>
        </w:tc>
        <w:tc>
          <w:tcPr>
            <w:tcW w:w="1620" w:type="dxa"/>
            <w:shd w:val="clear" w:color="auto" w:fill="CCCCCC"/>
            <w:vAlign w:val="center"/>
          </w:tcPr>
          <w:p w14:paraId="1D1417B7" w14:textId="77777777" w:rsidR="0054318A" w:rsidRPr="002167E2" w:rsidRDefault="0054318A" w:rsidP="007C7946">
            <w:pPr>
              <w:spacing w:after="0" w:line="240" w:lineRule="auto"/>
              <w:rPr>
                <w:rFonts w:cs="Arial"/>
              </w:rPr>
            </w:pPr>
            <w:bookmarkStart w:id="179" w:name="_Toc326074094"/>
            <w:bookmarkStart w:id="180" w:name="_Toc326074311"/>
            <w:bookmarkStart w:id="181" w:name="_Toc326075040"/>
            <w:bookmarkStart w:id="182" w:name="_Toc326137891"/>
            <w:bookmarkStart w:id="183" w:name="_Toc326151894"/>
            <w:bookmarkStart w:id="184" w:name="_Toc326583008"/>
            <w:bookmarkStart w:id="185" w:name="_Toc327173732"/>
            <w:bookmarkStart w:id="186" w:name="_Toc333581479"/>
            <w:bookmarkStart w:id="187" w:name="_Toc333917834"/>
            <w:bookmarkStart w:id="188" w:name="_Toc333925998"/>
            <w:bookmarkStart w:id="189" w:name="_Toc334012758"/>
            <w:bookmarkStart w:id="190" w:name="_Toc334600894"/>
            <w:bookmarkStart w:id="191" w:name="_Toc339463361"/>
            <w:r w:rsidRPr="002167E2">
              <w:rPr>
                <w:rFonts w:cs="Arial"/>
              </w:rPr>
              <w:t>No Controlada</w:t>
            </w:r>
            <w:bookmarkEnd w:id="179"/>
            <w:bookmarkEnd w:id="180"/>
            <w:bookmarkEnd w:id="181"/>
            <w:bookmarkEnd w:id="182"/>
            <w:bookmarkEnd w:id="183"/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</w:p>
        </w:tc>
      </w:tr>
      <w:tr w:rsidR="0054318A" w:rsidRPr="002167E2" w14:paraId="3B034CAF" w14:textId="77777777" w:rsidTr="007C7946">
        <w:tc>
          <w:tcPr>
            <w:tcW w:w="5508" w:type="dxa"/>
            <w:shd w:val="clear" w:color="auto" w:fill="auto"/>
            <w:vAlign w:val="center"/>
          </w:tcPr>
          <w:p w14:paraId="4286FF00" w14:textId="77777777" w:rsidR="0054318A" w:rsidRPr="002167E2" w:rsidRDefault="0054318A" w:rsidP="007C7946">
            <w:pPr>
              <w:spacing w:after="0" w:line="240" w:lineRule="auto"/>
              <w:rPr>
                <w:rFonts w:cs="Arial"/>
              </w:rPr>
            </w:pPr>
            <w:bookmarkStart w:id="192" w:name="_Toc339463362"/>
            <w:r w:rsidRPr="002167E2">
              <w:rPr>
                <w:rFonts w:cs="Arial"/>
              </w:rPr>
              <w:t>Facilidades</w:t>
            </w:r>
            <w:bookmarkEnd w:id="192"/>
          </w:p>
        </w:tc>
        <w:tc>
          <w:tcPr>
            <w:tcW w:w="1620" w:type="dxa"/>
            <w:shd w:val="clear" w:color="auto" w:fill="auto"/>
            <w:vAlign w:val="center"/>
          </w:tcPr>
          <w:p w14:paraId="4FF17CD7" w14:textId="77777777" w:rsidR="0054318A" w:rsidRPr="002167E2" w:rsidRDefault="0054318A" w:rsidP="007C7946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7E4F15C6" w14:textId="77777777" w:rsidR="0054318A" w:rsidRPr="002167E2" w:rsidRDefault="0054318A" w:rsidP="007C7946">
            <w:pPr>
              <w:spacing w:after="0" w:line="240" w:lineRule="auto"/>
              <w:jc w:val="center"/>
              <w:rPr>
                <w:rFonts w:cs="Arial"/>
              </w:rPr>
            </w:pPr>
            <w:bookmarkStart w:id="193" w:name="_Toc326074096"/>
            <w:bookmarkStart w:id="194" w:name="_Toc326074313"/>
            <w:bookmarkStart w:id="195" w:name="_Toc326075042"/>
            <w:bookmarkStart w:id="196" w:name="_Toc326137893"/>
            <w:bookmarkStart w:id="197" w:name="_Toc326151896"/>
            <w:bookmarkStart w:id="198" w:name="_Toc326583010"/>
            <w:bookmarkStart w:id="199" w:name="_Toc327173734"/>
            <w:bookmarkStart w:id="200" w:name="_Toc333581481"/>
            <w:bookmarkStart w:id="201" w:name="_Toc333917836"/>
            <w:bookmarkStart w:id="202" w:name="_Toc333926000"/>
            <w:bookmarkStart w:id="203" w:name="_Toc334012760"/>
            <w:bookmarkStart w:id="204" w:name="_Toc334600896"/>
            <w:bookmarkStart w:id="205" w:name="_Toc339463363"/>
            <w:r w:rsidRPr="002167E2">
              <w:rPr>
                <w:rFonts w:cs="Arial"/>
              </w:rPr>
              <w:t>X</w:t>
            </w:r>
            <w:bookmarkEnd w:id="193"/>
            <w:bookmarkEnd w:id="194"/>
            <w:bookmarkEnd w:id="195"/>
            <w:bookmarkEnd w:id="196"/>
            <w:bookmarkEnd w:id="197"/>
            <w:bookmarkEnd w:id="198"/>
            <w:bookmarkEnd w:id="199"/>
            <w:bookmarkEnd w:id="200"/>
            <w:bookmarkEnd w:id="201"/>
            <w:bookmarkEnd w:id="202"/>
            <w:bookmarkEnd w:id="203"/>
            <w:bookmarkEnd w:id="204"/>
            <w:bookmarkEnd w:id="205"/>
          </w:p>
        </w:tc>
      </w:tr>
      <w:tr w:rsidR="0054318A" w:rsidRPr="002167E2" w14:paraId="62D63971" w14:textId="77777777" w:rsidTr="007C7946">
        <w:tc>
          <w:tcPr>
            <w:tcW w:w="5508" w:type="dxa"/>
            <w:shd w:val="clear" w:color="auto" w:fill="auto"/>
            <w:vAlign w:val="center"/>
          </w:tcPr>
          <w:p w14:paraId="08A1A3E1" w14:textId="77777777" w:rsidR="0054318A" w:rsidRPr="002167E2" w:rsidRDefault="0054318A" w:rsidP="00D467AB">
            <w:pPr>
              <w:spacing w:after="0" w:line="240" w:lineRule="auto"/>
              <w:rPr>
                <w:rFonts w:cs="Arial"/>
              </w:rPr>
            </w:pPr>
            <w:bookmarkStart w:id="206" w:name="_Toc339463364"/>
            <w:r w:rsidRPr="002167E2">
              <w:rPr>
                <w:rFonts w:cs="Arial"/>
              </w:rPr>
              <w:t xml:space="preserve">Control de Documentos </w:t>
            </w:r>
            <w:bookmarkEnd w:id="206"/>
            <w:r w:rsidR="00D467AB">
              <w:rPr>
                <w:rFonts w:cs="Arial"/>
              </w:rPr>
              <w:t>CPP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C189B19" w14:textId="77777777" w:rsidR="0054318A" w:rsidRPr="002167E2" w:rsidRDefault="0054318A" w:rsidP="007C7946">
            <w:pPr>
              <w:spacing w:after="0" w:line="240" w:lineRule="auto"/>
              <w:jc w:val="center"/>
              <w:rPr>
                <w:rFonts w:cs="Arial"/>
              </w:rPr>
            </w:pPr>
            <w:bookmarkStart w:id="207" w:name="_Toc326074098"/>
            <w:bookmarkStart w:id="208" w:name="_Toc326074315"/>
            <w:bookmarkStart w:id="209" w:name="_Toc326075044"/>
            <w:bookmarkStart w:id="210" w:name="_Toc326137895"/>
            <w:bookmarkStart w:id="211" w:name="_Toc326151898"/>
            <w:bookmarkStart w:id="212" w:name="_Toc326583012"/>
            <w:bookmarkStart w:id="213" w:name="_Toc327173736"/>
            <w:bookmarkStart w:id="214" w:name="_Toc333581483"/>
            <w:bookmarkStart w:id="215" w:name="_Toc333917838"/>
            <w:bookmarkStart w:id="216" w:name="_Toc333926002"/>
            <w:bookmarkStart w:id="217" w:name="_Toc334012762"/>
            <w:bookmarkStart w:id="218" w:name="_Toc334600898"/>
            <w:bookmarkStart w:id="219" w:name="_Toc339463365"/>
            <w:r w:rsidRPr="002167E2">
              <w:rPr>
                <w:rFonts w:cs="Arial"/>
              </w:rPr>
              <w:t>X</w:t>
            </w:r>
            <w:bookmarkEnd w:id="207"/>
            <w:bookmarkEnd w:id="208"/>
            <w:bookmarkEnd w:id="209"/>
            <w:bookmarkEnd w:id="210"/>
            <w:bookmarkEnd w:id="211"/>
            <w:bookmarkEnd w:id="212"/>
            <w:bookmarkEnd w:id="213"/>
            <w:bookmarkEnd w:id="214"/>
            <w:bookmarkEnd w:id="215"/>
            <w:bookmarkEnd w:id="216"/>
            <w:bookmarkEnd w:id="217"/>
            <w:bookmarkEnd w:id="218"/>
            <w:bookmarkEnd w:id="219"/>
          </w:p>
        </w:tc>
        <w:tc>
          <w:tcPr>
            <w:tcW w:w="1620" w:type="dxa"/>
            <w:shd w:val="clear" w:color="auto" w:fill="auto"/>
            <w:vAlign w:val="center"/>
          </w:tcPr>
          <w:p w14:paraId="1702D5F1" w14:textId="77777777" w:rsidR="0054318A" w:rsidRPr="002167E2" w:rsidRDefault="0054318A" w:rsidP="007C7946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54318A" w:rsidRPr="002167E2" w14:paraId="7BE740F1" w14:textId="77777777" w:rsidTr="007C7946">
        <w:tc>
          <w:tcPr>
            <w:tcW w:w="5508" w:type="dxa"/>
            <w:shd w:val="clear" w:color="auto" w:fill="auto"/>
            <w:vAlign w:val="center"/>
          </w:tcPr>
          <w:p w14:paraId="4F669B69" w14:textId="77777777" w:rsidR="0054318A" w:rsidRPr="002167E2" w:rsidRDefault="0054318A" w:rsidP="009021C3">
            <w:pPr>
              <w:spacing w:after="0" w:line="240" w:lineRule="auto"/>
              <w:rPr>
                <w:rFonts w:cs="Arial"/>
              </w:rPr>
            </w:pPr>
            <w:bookmarkStart w:id="220" w:name="_Toc339463366"/>
            <w:r w:rsidRPr="002167E2">
              <w:rPr>
                <w:rFonts w:cs="Arial"/>
              </w:rPr>
              <w:t xml:space="preserve">Control de Documentos </w:t>
            </w:r>
            <w:bookmarkEnd w:id="220"/>
            <w:proofErr w:type="spellStart"/>
            <w:r w:rsidR="00C220D7">
              <w:rPr>
                <w:rFonts w:cs="Arial"/>
              </w:rPr>
              <w:t>SHAYA</w:t>
            </w:r>
            <w:proofErr w:type="spellEnd"/>
          </w:p>
        </w:tc>
        <w:tc>
          <w:tcPr>
            <w:tcW w:w="1620" w:type="dxa"/>
            <w:shd w:val="clear" w:color="auto" w:fill="auto"/>
            <w:vAlign w:val="center"/>
          </w:tcPr>
          <w:p w14:paraId="2E64F28C" w14:textId="77777777" w:rsidR="0054318A" w:rsidRPr="002167E2" w:rsidRDefault="0054318A" w:rsidP="007C7946">
            <w:pPr>
              <w:spacing w:after="0" w:line="240" w:lineRule="auto"/>
              <w:jc w:val="center"/>
              <w:rPr>
                <w:rFonts w:cs="Arial"/>
              </w:rPr>
            </w:pPr>
            <w:bookmarkStart w:id="221" w:name="_Toc326074100"/>
            <w:bookmarkStart w:id="222" w:name="_Toc326074317"/>
            <w:bookmarkStart w:id="223" w:name="_Toc326075046"/>
            <w:bookmarkStart w:id="224" w:name="_Toc326137897"/>
            <w:bookmarkStart w:id="225" w:name="_Toc326151900"/>
            <w:bookmarkStart w:id="226" w:name="_Toc326583014"/>
            <w:bookmarkStart w:id="227" w:name="_Toc327173738"/>
            <w:bookmarkStart w:id="228" w:name="_Toc333581485"/>
            <w:bookmarkStart w:id="229" w:name="_Toc333917840"/>
            <w:bookmarkStart w:id="230" w:name="_Toc333926004"/>
            <w:bookmarkStart w:id="231" w:name="_Toc334012764"/>
            <w:bookmarkStart w:id="232" w:name="_Toc334600900"/>
            <w:bookmarkStart w:id="233" w:name="_Toc339463367"/>
            <w:r w:rsidRPr="002167E2">
              <w:rPr>
                <w:rFonts w:cs="Arial"/>
              </w:rPr>
              <w:t>X</w:t>
            </w:r>
            <w:bookmarkEnd w:id="221"/>
            <w:bookmarkEnd w:id="222"/>
            <w:bookmarkEnd w:id="223"/>
            <w:bookmarkEnd w:id="224"/>
            <w:bookmarkEnd w:id="225"/>
            <w:bookmarkEnd w:id="226"/>
            <w:bookmarkEnd w:id="227"/>
            <w:bookmarkEnd w:id="228"/>
            <w:bookmarkEnd w:id="229"/>
            <w:bookmarkEnd w:id="230"/>
            <w:bookmarkEnd w:id="231"/>
            <w:bookmarkEnd w:id="232"/>
            <w:bookmarkEnd w:id="233"/>
          </w:p>
        </w:tc>
        <w:tc>
          <w:tcPr>
            <w:tcW w:w="1620" w:type="dxa"/>
            <w:shd w:val="clear" w:color="auto" w:fill="auto"/>
            <w:vAlign w:val="center"/>
          </w:tcPr>
          <w:p w14:paraId="71B9B1CF" w14:textId="77777777" w:rsidR="0054318A" w:rsidRPr="002167E2" w:rsidRDefault="0054318A" w:rsidP="007C7946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</w:tbl>
    <w:p w14:paraId="71B3495F" w14:textId="77777777" w:rsidR="00C07E54" w:rsidRPr="001B7180" w:rsidRDefault="00C07E54">
      <w:pPr>
        <w:rPr>
          <w:rFonts w:ascii="Tahoma" w:hAnsi="Tahoma" w:cs="Tahoma"/>
          <w:b/>
          <w:sz w:val="24"/>
          <w:szCs w:val="24"/>
          <w:highlight w:val="yellow"/>
          <w:u w:val="single"/>
          <w:lang w:val="es-CO"/>
        </w:rPr>
      </w:pPr>
      <w:r w:rsidRPr="001B7180">
        <w:rPr>
          <w:rFonts w:ascii="Tahoma" w:hAnsi="Tahoma" w:cs="Tahoma"/>
          <w:b/>
          <w:sz w:val="24"/>
          <w:szCs w:val="24"/>
          <w:highlight w:val="yellow"/>
          <w:u w:val="single"/>
          <w:lang w:val="es-CO"/>
        </w:rPr>
        <w:br w:type="page"/>
      </w:r>
    </w:p>
    <w:p w14:paraId="0612AA0A" w14:textId="77777777" w:rsidR="0082414F" w:rsidRPr="007A4837" w:rsidRDefault="00C07E54" w:rsidP="0082414F">
      <w:pPr>
        <w:ind w:left="-540"/>
        <w:jc w:val="center"/>
        <w:rPr>
          <w:rFonts w:ascii="Tahoma" w:hAnsi="Tahoma" w:cs="Tahoma"/>
          <w:b/>
          <w:sz w:val="24"/>
          <w:szCs w:val="24"/>
          <w:u w:val="single"/>
          <w:lang w:val="es-CO"/>
        </w:rPr>
      </w:pPr>
      <w:r w:rsidRPr="009021C3">
        <w:rPr>
          <w:rFonts w:cs="Arial"/>
          <w:b/>
          <w:i/>
          <w:sz w:val="24"/>
          <w:szCs w:val="24"/>
          <w:u w:val="single"/>
          <w:lang w:val="es-CO"/>
        </w:rPr>
        <w:lastRenderedPageBreak/>
        <w:t>Índice</w:t>
      </w:r>
    </w:p>
    <w:p w14:paraId="15120419" w14:textId="77777777" w:rsidR="0082414F" w:rsidRPr="001B7180" w:rsidRDefault="0082414F" w:rsidP="0082414F">
      <w:pPr>
        <w:jc w:val="center"/>
        <w:rPr>
          <w:sz w:val="24"/>
          <w:szCs w:val="24"/>
          <w:highlight w:val="yellow"/>
        </w:rPr>
      </w:pPr>
    </w:p>
    <w:p w14:paraId="6F33EAFA" w14:textId="2949AA89" w:rsidR="00316E89" w:rsidRPr="00680614" w:rsidRDefault="00FF5744">
      <w:pPr>
        <w:pStyle w:val="TDC1"/>
        <w:rPr>
          <w:rFonts w:ascii="Calibri" w:hAnsi="Calibri"/>
          <w:b w:val="0"/>
          <w:noProof/>
          <w:color w:val="auto"/>
          <w:sz w:val="22"/>
          <w:u w:val="none"/>
          <w:lang w:val="en-US" w:eastAsia="en-US"/>
        </w:rPr>
      </w:pPr>
      <w:r w:rsidRPr="001B7180">
        <w:rPr>
          <w:rFonts w:cs="Tahoma"/>
          <w:bCs/>
          <w:noProof/>
          <w:sz w:val="20"/>
          <w:highlight w:val="yellow"/>
          <w:lang w:eastAsia="es-ES"/>
        </w:rPr>
        <w:fldChar w:fldCharType="begin"/>
      </w:r>
      <w:r w:rsidR="00175A3B" w:rsidRPr="001B7180">
        <w:rPr>
          <w:rFonts w:cs="Tahoma"/>
          <w:bCs/>
          <w:noProof/>
          <w:sz w:val="20"/>
          <w:highlight w:val="yellow"/>
          <w:lang w:eastAsia="es-ES"/>
        </w:rPr>
        <w:instrText xml:space="preserve"> TOC \o "1-1" \h \z \u </w:instrText>
      </w:r>
      <w:r w:rsidRPr="001B7180">
        <w:rPr>
          <w:rFonts w:cs="Tahoma"/>
          <w:bCs/>
          <w:noProof/>
          <w:sz w:val="20"/>
          <w:highlight w:val="yellow"/>
          <w:lang w:eastAsia="es-ES"/>
        </w:rPr>
        <w:fldChar w:fldCharType="separate"/>
      </w:r>
      <w:hyperlink w:anchor="_Toc522531117" w:history="1">
        <w:r w:rsidR="00316E89" w:rsidRPr="005D30DB">
          <w:rPr>
            <w:rStyle w:val="Hipervnculo"/>
            <w:noProof/>
            <w:lang w:eastAsia="es-ES"/>
          </w:rPr>
          <w:t>1</w:t>
        </w:r>
        <w:r w:rsidR="00316E89" w:rsidRPr="00680614">
          <w:rPr>
            <w:rFonts w:ascii="Calibri" w:hAnsi="Calibri"/>
            <w:b w:val="0"/>
            <w:noProof/>
            <w:color w:val="auto"/>
            <w:sz w:val="22"/>
            <w:u w:val="none"/>
            <w:lang w:val="en-US" w:eastAsia="en-US"/>
          </w:rPr>
          <w:tab/>
        </w:r>
        <w:r w:rsidR="00316E89" w:rsidRPr="005D30DB">
          <w:rPr>
            <w:rStyle w:val="Hipervnculo"/>
            <w:noProof/>
            <w:lang w:eastAsia="es-ES"/>
          </w:rPr>
          <w:t>GENERALIDADES</w:t>
        </w:r>
        <w:r w:rsidR="00316E89">
          <w:rPr>
            <w:noProof/>
            <w:webHidden/>
          </w:rPr>
          <w:tab/>
        </w:r>
        <w:r w:rsidR="00316E89">
          <w:rPr>
            <w:noProof/>
            <w:webHidden/>
          </w:rPr>
          <w:fldChar w:fldCharType="begin"/>
        </w:r>
        <w:r w:rsidR="00316E89">
          <w:rPr>
            <w:noProof/>
            <w:webHidden/>
          </w:rPr>
          <w:instrText xml:space="preserve"> PAGEREF _Toc522531117 \h </w:instrText>
        </w:r>
        <w:r w:rsidR="00316E89">
          <w:rPr>
            <w:noProof/>
            <w:webHidden/>
          </w:rPr>
        </w:r>
        <w:r w:rsidR="00316E89">
          <w:rPr>
            <w:noProof/>
            <w:webHidden/>
          </w:rPr>
          <w:fldChar w:fldCharType="separate"/>
        </w:r>
        <w:r w:rsidR="00173BC7">
          <w:rPr>
            <w:noProof/>
            <w:webHidden/>
          </w:rPr>
          <w:t>3</w:t>
        </w:r>
        <w:r w:rsidR="00316E89">
          <w:rPr>
            <w:noProof/>
            <w:webHidden/>
          </w:rPr>
          <w:fldChar w:fldCharType="end"/>
        </w:r>
      </w:hyperlink>
    </w:p>
    <w:p w14:paraId="35CA65FE" w14:textId="325451F0" w:rsidR="00316E89" w:rsidRPr="00680614" w:rsidRDefault="00140517">
      <w:pPr>
        <w:pStyle w:val="TDC1"/>
        <w:rPr>
          <w:rFonts w:ascii="Calibri" w:hAnsi="Calibri"/>
          <w:b w:val="0"/>
          <w:noProof/>
          <w:color w:val="auto"/>
          <w:sz w:val="22"/>
          <w:u w:val="none"/>
          <w:lang w:val="en-US" w:eastAsia="en-US"/>
        </w:rPr>
      </w:pPr>
      <w:hyperlink w:anchor="_Toc522531118" w:history="1">
        <w:r w:rsidR="00316E89" w:rsidRPr="005D30DB">
          <w:rPr>
            <w:rStyle w:val="Hipervnculo"/>
            <w:noProof/>
            <w:lang w:eastAsia="es-ES"/>
          </w:rPr>
          <w:t>2</w:t>
        </w:r>
        <w:r w:rsidR="00316E89" w:rsidRPr="00680614">
          <w:rPr>
            <w:rFonts w:ascii="Calibri" w:hAnsi="Calibri"/>
            <w:b w:val="0"/>
            <w:noProof/>
            <w:color w:val="auto"/>
            <w:sz w:val="22"/>
            <w:u w:val="none"/>
            <w:lang w:val="en-US" w:eastAsia="en-US"/>
          </w:rPr>
          <w:tab/>
        </w:r>
        <w:r w:rsidR="00316E89" w:rsidRPr="005D30DB">
          <w:rPr>
            <w:rStyle w:val="Hipervnculo"/>
            <w:noProof/>
            <w:lang w:eastAsia="es-ES"/>
          </w:rPr>
          <w:t>ALCANCE</w:t>
        </w:r>
        <w:r w:rsidR="00316E89">
          <w:rPr>
            <w:noProof/>
            <w:webHidden/>
          </w:rPr>
          <w:tab/>
        </w:r>
        <w:r w:rsidR="00316E89">
          <w:rPr>
            <w:noProof/>
            <w:webHidden/>
          </w:rPr>
          <w:fldChar w:fldCharType="begin"/>
        </w:r>
        <w:r w:rsidR="00316E89">
          <w:rPr>
            <w:noProof/>
            <w:webHidden/>
          </w:rPr>
          <w:instrText xml:space="preserve"> PAGEREF _Toc522531118 \h </w:instrText>
        </w:r>
        <w:r w:rsidR="00316E89">
          <w:rPr>
            <w:noProof/>
            <w:webHidden/>
          </w:rPr>
        </w:r>
        <w:r w:rsidR="00316E89">
          <w:rPr>
            <w:noProof/>
            <w:webHidden/>
          </w:rPr>
          <w:fldChar w:fldCharType="separate"/>
        </w:r>
        <w:r w:rsidR="00173BC7">
          <w:rPr>
            <w:noProof/>
            <w:webHidden/>
          </w:rPr>
          <w:t>3</w:t>
        </w:r>
        <w:r w:rsidR="00316E89">
          <w:rPr>
            <w:noProof/>
            <w:webHidden/>
          </w:rPr>
          <w:fldChar w:fldCharType="end"/>
        </w:r>
      </w:hyperlink>
    </w:p>
    <w:p w14:paraId="30B78DC7" w14:textId="6E0FA15E" w:rsidR="00316E89" w:rsidRPr="00680614" w:rsidRDefault="00140517">
      <w:pPr>
        <w:pStyle w:val="TDC1"/>
        <w:rPr>
          <w:rFonts w:ascii="Calibri" w:hAnsi="Calibri"/>
          <w:b w:val="0"/>
          <w:noProof/>
          <w:color w:val="auto"/>
          <w:sz w:val="22"/>
          <w:u w:val="none"/>
          <w:lang w:val="en-US" w:eastAsia="en-US"/>
        </w:rPr>
      </w:pPr>
      <w:hyperlink w:anchor="_Toc522531119" w:history="1">
        <w:r w:rsidR="00316E89" w:rsidRPr="005D30DB">
          <w:rPr>
            <w:rStyle w:val="Hipervnculo"/>
            <w:noProof/>
            <w:lang w:eastAsia="es-ES"/>
          </w:rPr>
          <w:t>3</w:t>
        </w:r>
        <w:r w:rsidR="00316E89" w:rsidRPr="00680614">
          <w:rPr>
            <w:rFonts w:ascii="Calibri" w:hAnsi="Calibri"/>
            <w:b w:val="0"/>
            <w:noProof/>
            <w:color w:val="auto"/>
            <w:sz w:val="22"/>
            <w:u w:val="none"/>
            <w:lang w:val="en-US" w:eastAsia="en-US"/>
          </w:rPr>
          <w:tab/>
        </w:r>
        <w:r w:rsidR="00316E89" w:rsidRPr="005D30DB">
          <w:rPr>
            <w:rStyle w:val="Hipervnculo"/>
            <w:noProof/>
            <w:lang w:eastAsia="es-ES"/>
          </w:rPr>
          <w:t>PERÍODO DE EJECUCIÓN</w:t>
        </w:r>
        <w:r w:rsidR="00316E89">
          <w:rPr>
            <w:noProof/>
            <w:webHidden/>
          </w:rPr>
          <w:tab/>
        </w:r>
        <w:r w:rsidR="00316E89">
          <w:rPr>
            <w:noProof/>
            <w:webHidden/>
          </w:rPr>
          <w:fldChar w:fldCharType="begin"/>
        </w:r>
        <w:r w:rsidR="00316E89">
          <w:rPr>
            <w:noProof/>
            <w:webHidden/>
          </w:rPr>
          <w:instrText xml:space="preserve"> PAGEREF _Toc522531119 \h </w:instrText>
        </w:r>
        <w:r w:rsidR="00316E89">
          <w:rPr>
            <w:noProof/>
            <w:webHidden/>
          </w:rPr>
        </w:r>
        <w:r w:rsidR="00316E89">
          <w:rPr>
            <w:noProof/>
            <w:webHidden/>
          </w:rPr>
          <w:fldChar w:fldCharType="separate"/>
        </w:r>
        <w:r w:rsidR="00173BC7">
          <w:rPr>
            <w:noProof/>
            <w:webHidden/>
          </w:rPr>
          <w:t>3</w:t>
        </w:r>
        <w:r w:rsidR="00316E89">
          <w:rPr>
            <w:noProof/>
            <w:webHidden/>
          </w:rPr>
          <w:fldChar w:fldCharType="end"/>
        </w:r>
      </w:hyperlink>
    </w:p>
    <w:p w14:paraId="0CC6D03B" w14:textId="0A2FCE47" w:rsidR="00316E89" w:rsidRPr="00680614" w:rsidRDefault="00140517">
      <w:pPr>
        <w:pStyle w:val="TDC1"/>
        <w:rPr>
          <w:rFonts w:ascii="Calibri" w:hAnsi="Calibri"/>
          <w:b w:val="0"/>
          <w:noProof/>
          <w:color w:val="auto"/>
          <w:sz w:val="22"/>
          <w:u w:val="none"/>
          <w:lang w:val="en-US" w:eastAsia="en-US"/>
        </w:rPr>
      </w:pPr>
      <w:hyperlink w:anchor="_Toc522531120" w:history="1">
        <w:r w:rsidR="00316E89" w:rsidRPr="005D30DB">
          <w:rPr>
            <w:rStyle w:val="Hipervnculo"/>
            <w:noProof/>
            <w:lang w:eastAsia="es-ES"/>
          </w:rPr>
          <w:t>4</w:t>
        </w:r>
        <w:r w:rsidR="00316E89" w:rsidRPr="00680614">
          <w:rPr>
            <w:rFonts w:ascii="Calibri" w:hAnsi="Calibri"/>
            <w:b w:val="0"/>
            <w:noProof/>
            <w:color w:val="auto"/>
            <w:sz w:val="22"/>
            <w:u w:val="none"/>
            <w:lang w:val="en-US" w:eastAsia="en-US"/>
          </w:rPr>
          <w:tab/>
        </w:r>
        <w:r w:rsidR="00316E89" w:rsidRPr="005D30DB">
          <w:rPr>
            <w:rStyle w:val="Hipervnculo"/>
            <w:noProof/>
            <w:lang w:eastAsia="es-ES"/>
          </w:rPr>
          <w:t>PRECIO DE LOS TRABAJOS</w:t>
        </w:r>
        <w:r w:rsidR="00316E89">
          <w:rPr>
            <w:noProof/>
            <w:webHidden/>
          </w:rPr>
          <w:tab/>
        </w:r>
        <w:r w:rsidR="00316E89">
          <w:rPr>
            <w:noProof/>
            <w:webHidden/>
          </w:rPr>
          <w:fldChar w:fldCharType="begin"/>
        </w:r>
        <w:r w:rsidR="00316E89">
          <w:rPr>
            <w:noProof/>
            <w:webHidden/>
          </w:rPr>
          <w:instrText xml:space="preserve"> PAGEREF _Toc522531120 \h </w:instrText>
        </w:r>
        <w:r w:rsidR="00316E89">
          <w:rPr>
            <w:noProof/>
            <w:webHidden/>
          </w:rPr>
        </w:r>
        <w:r w:rsidR="00316E89">
          <w:rPr>
            <w:noProof/>
            <w:webHidden/>
          </w:rPr>
          <w:fldChar w:fldCharType="separate"/>
        </w:r>
        <w:r w:rsidR="00173BC7">
          <w:rPr>
            <w:noProof/>
            <w:webHidden/>
          </w:rPr>
          <w:t>3</w:t>
        </w:r>
        <w:r w:rsidR="00316E89">
          <w:rPr>
            <w:noProof/>
            <w:webHidden/>
          </w:rPr>
          <w:fldChar w:fldCharType="end"/>
        </w:r>
      </w:hyperlink>
    </w:p>
    <w:p w14:paraId="422F1F1B" w14:textId="64ECAF51" w:rsidR="00316E89" w:rsidRPr="00680614" w:rsidRDefault="00140517">
      <w:pPr>
        <w:pStyle w:val="TDC1"/>
        <w:rPr>
          <w:rFonts w:ascii="Calibri" w:hAnsi="Calibri"/>
          <w:b w:val="0"/>
          <w:noProof/>
          <w:color w:val="auto"/>
          <w:sz w:val="22"/>
          <w:u w:val="none"/>
          <w:lang w:val="en-US" w:eastAsia="en-US"/>
        </w:rPr>
      </w:pPr>
      <w:hyperlink w:anchor="_Toc522531121" w:history="1">
        <w:r w:rsidR="00316E89" w:rsidRPr="005D30DB">
          <w:rPr>
            <w:rStyle w:val="Hipervnculo"/>
            <w:noProof/>
            <w:lang w:eastAsia="es-ES"/>
          </w:rPr>
          <w:t>5</w:t>
        </w:r>
        <w:r w:rsidR="00316E89" w:rsidRPr="00680614">
          <w:rPr>
            <w:rFonts w:ascii="Calibri" w:hAnsi="Calibri"/>
            <w:b w:val="0"/>
            <w:noProof/>
            <w:color w:val="auto"/>
            <w:sz w:val="22"/>
            <w:u w:val="none"/>
            <w:lang w:val="en-US" w:eastAsia="en-US"/>
          </w:rPr>
          <w:tab/>
        </w:r>
        <w:r w:rsidR="00316E89" w:rsidRPr="005D30DB">
          <w:rPr>
            <w:rStyle w:val="Hipervnculo"/>
            <w:noProof/>
            <w:lang w:eastAsia="es-ES"/>
          </w:rPr>
          <w:t>TÉRMINOS GENERALES</w:t>
        </w:r>
        <w:r w:rsidR="00316E89">
          <w:rPr>
            <w:noProof/>
            <w:webHidden/>
          </w:rPr>
          <w:tab/>
        </w:r>
        <w:r w:rsidR="00316E89">
          <w:rPr>
            <w:noProof/>
            <w:webHidden/>
          </w:rPr>
          <w:fldChar w:fldCharType="begin"/>
        </w:r>
        <w:r w:rsidR="00316E89">
          <w:rPr>
            <w:noProof/>
            <w:webHidden/>
          </w:rPr>
          <w:instrText xml:space="preserve"> PAGEREF _Toc522531121 \h </w:instrText>
        </w:r>
        <w:r w:rsidR="00316E89">
          <w:rPr>
            <w:noProof/>
            <w:webHidden/>
          </w:rPr>
        </w:r>
        <w:r w:rsidR="00316E89">
          <w:rPr>
            <w:noProof/>
            <w:webHidden/>
          </w:rPr>
          <w:fldChar w:fldCharType="separate"/>
        </w:r>
        <w:r w:rsidR="00173BC7">
          <w:rPr>
            <w:noProof/>
            <w:webHidden/>
          </w:rPr>
          <w:t>4</w:t>
        </w:r>
        <w:r w:rsidR="00316E89">
          <w:rPr>
            <w:noProof/>
            <w:webHidden/>
          </w:rPr>
          <w:fldChar w:fldCharType="end"/>
        </w:r>
      </w:hyperlink>
    </w:p>
    <w:p w14:paraId="24C92713" w14:textId="364B20A9" w:rsidR="00316E89" w:rsidRPr="00680614" w:rsidRDefault="00140517">
      <w:pPr>
        <w:pStyle w:val="TDC1"/>
        <w:rPr>
          <w:rFonts w:ascii="Calibri" w:hAnsi="Calibri"/>
          <w:b w:val="0"/>
          <w:noProof/>
          <w:color w:val="auto"/>
          <w:sz w:val="22"/>
          <w:u w:val="none"/>
          <w:lang w:val="en-US" w:eastAsia="en-US"/>
        </w:rPr>
      </w:pPr>
      <w:hyperlink w:anchor="_Toc522531122" w:history="1">
        <w:r w:rsidR="00316E89" w:rsidRPr="005D30DB">
          <w:rPr>
            <w:rStyle w:val="Hipervnculo"/>
            <w:noProof/>
            <w:lang w:eastAsia="es-ES"/>
          </w:rPr>
          <w:t>6</w:t>
        </w:r>
        <w:r w:rsidR="00316E89" w:rsidRPr="00680614">
          <w:rPr>
            <w:rFonts w:ascii="Calibri" w:hAnsi="Calibri"/>
            <w:b w:val="0"/>
            <w:noProof/>
            <w:color w:val="auto"/>
            <w:sz w:val="22"/>
            <w:u w:val="none"/>
            <w:lang w:val="en-US" w:eastAsia="en-US"/>
          </w:rPr>
          <w:tab/>
        </w:r>
        <w:r w:rsidR="00316E89" w:rsidRPr="005D30DB">
          <w:rPr>
            <w:rStyle w:val="Hipervnculo"/>
            <w:noProof/>
            <w:lang w:val="es-PE"/>
          </w:rPr>
          <w:t>ENTREGABLES</w:t>
        </w:r>
        <w:r w:rsidR="00316E89">
          <w:rPr>
            <w:noProof/>
            <w:webHidden/>
          </w:rPr>
          <w:tab/>
        </w:r>
        <w:r w:rsidR="00316E89">
          <w:rPr>
            <w:noProof/>
            <w:webHidden/>
          </w:rPr>
          <w:fldChar w:fldCharType="begin"/>
        </w:r>
        <w:r w:rsidR="00316E89">
          <w:rPr>
            <w:noProof/>
            <w:webHidden/>
          </w:rPr>
          <w:instrText xml:space="preserve"> PAGEREF _Toc522531122 \h </w:instrText>
        </w:r>
        <w:r w:rsidR="00316E89">
          <w:rPr>
            <w:noProof/>
            <w:webHidden/>
          </w:rPr>
        </w:r>
        <w:r w:rsidR="00316E89">
          <w:rPr>
            <w:noProof/>
            <w:webHidden/>
          </w:rPr>
          <w:fldChar w:fldCharType="separate"/>
        </w:r>
        <w:r w:rsidR="00173BC7">
          <w:rPr>
            <w:noProof/>
            <w:webHidden/>
          </w:rPr>
          <w:t>5</w:t>
        </w:r>
        <w:r w:rsidR="00316E89">
          <w:rPr>
            <w:noProof/>
            <w:webHidden/>
          </w:rPr>
          <w:fldChar w:fldCharType="end"/>
        </w:r>
      </w:hyperlink>
    </w:p>
    <w:p w14:paraId="53ECDCB1" w14:textId="160E18B6" w:rsidR="00316E89" w:rsidRPr="00680614" w:rsidRDefault="00140517">
      <w:pPr>
        <w:pStyle w:val="TDC1"/>
        <w:rPr>
          <w:rFonts w:ascii="Calibri" w:hAnsi="Calibri"/>
          <w:b w:val="0"/>
          <w:noProof/>
          <w:color w:val="auto"/>
          <w:sz w:val="22"/>
          <w:u w:val="none"/>
          <w:lang w:val="en-US" w:eastAsia="en-US"/>
        </w:rPr>
      </w:pPr>
      <w:hyperlink w:anchor="_Toc522531123" w:history="1">
        <w:r w:rsidR="00316E89" w:rsidRPr="005D30DB">
          <w:rPr>
            <w:rStyle w:val="Hipervnculo"/>
            <w:noProof/>
            <w:lang w:eastAsia="es-ES"/>
          </w:rPr>
          <w:t>7</w:t>
        </w:r>
        <w:r w:rsidR="00316E89" w:rsidRPr="00680614">
          <w:rPr>
            <w:rFonts w:ascii="Calibri" w:hAnsi="Calibri"/>
            <w:b w:val="0"/>
            <w:noProof/>
            <w:color w:val="auto"/>
            <w:sz w:val="22"/>
            <w:u w:val="none"/>
            <w:lang w:val="en-US" w:eastAsia="en-US"/>
          </w:rPr>
          <w:tab/>
        </w:r>
        <w:r w:rsidR="00316E89" w:rsidRPr="005D30DB">
          <w:rPr>
            <w:rStyle w:val="Hipervnculo"/>
            <w:noProof/>
            <w:lang w:eastAsia="es-ES"/>
          </w:rPr>
          <w:t>CONSIDERACIONES DE LA OFERTA</w:t>
        </w:r>
        <w:r w:rsidR="00316E89">
          <w:rPr>
            <w:noProof/>
            <w:webHidden/>
          </w:rPr>
          <w:tab/>
        </w:r>
        <w:r w:rsidR="00316E89">
          <w:rPr>
            <w:noProof/>
            <w:webHidden/>
          </w:rPr>
          <w:fldChar w:fldCharType="begin"/>
        </w:r>
        <w:r w:rsidR="00316E89">
          <w:rPr>
            <w:noProof/>
            <w:webHidden/>
          </w:rPr>
          <w:instrText xml:space="preserve"> PAGEREF _Toc522531123 \h </w:instrText>
        </w:r>
        <w:r w:rsidR="00316E89">
          <w:rPr>
            <w:noProof/>
            <w:webHidden/>
          </w:rPr>
        </w:r>
        <w:r w:rsidR="00316E89">
          <w:rPr>
            <w:noProof/>
            <w:webHidden/>
          </w:rPr>
          <w:fldChar w:fldCharType="separate"/>
        </w:r>
        <w:r w:rsidR="00173BC7">
          <w:rPr>
            <w:noProof/>
            <w:webHidden/>
          </w:rPr>
          <w:t>5</w:t>
        </w:r>
        <w:r w:rsidR="00316E89">
          <w:rPr>
            <w:noProof/>
            <w:webHidden/>
          </w:rPr>
          <w:fldChar w:fldCharType="end"/>
        </w:r>
      </w:hyperlink>
    </w:p>
    <w:p w14:paraId="40DB5582" w14:textId="08BE2204" w:rsidR="00316E89" w:rsidRPr="00680614" w:rsidRDefault="00140517">
      <w:pPr>
        <w:pStyle w:val="TDC1"/>
        <w:rPr>
          <w:rFonts w:ascii="Calibri" w:hAnsi="Calibri"/>
          <w:b w:val="0"/>
          <w:noProof/>
          <w:color w:val="auto"/>
          <w:sz w:val="22"/>
          <w:u w:val="none"/>
          <w:lang w:val="en-US" w:eastAsia="en-US"/>
        </w:rPr>
      </w:pPr>
      <w:hyperlink w:anchor="_Toc522531124" w:history="1">
        <w:r w:rsidR="00316E89" w:rsidRPr="005D30DB">
          <w:rPr>
            <w:rStyle w:val="Hipervnculo"/>
            <w:bCs/>
            <w:noProof/>
            <w:lang w:eastAsia="es-ES"/>
          </w:rPr>
          <w:t>8</w:t>
        </w:r>
        <w:r w:rsidR="00316E89" w:rsidRPr="00680614">
          <w:rPr>
            <w:rFonts w:ascii="Calibri" w:hAnsi="Calibri"/>
            <w:b w:val="0"/>
            <w:noProof/>
            <w:color w:val="auto"/>
            <w:sz w:val="22"/>
            <w:u w:val="none"/>
            <w:lang w:val="en-US" w:eastAsia="en-US"/>
          </w:rPr>
          <w:tab/>
        </w:r>
        <w:r w:rsidR="00316E89" w:rsidRPr="005D30DB">
          <w:rPr>
            <w:rStyle w:val="Hipervnculo"/>
            <w:noProof/>
            <w:lang w:eastAsia="es-ES"/>
          </w:rPr>
          <w:t>DOCUMENTOS ANEXOS</w:t>
        </w:r>
        <w:r w:rsidR="00316E89">
          <w:rPr>
            <w:noProof/>
            <w:webHidden/>
          </w:rPr>
          <w:tab/>
        </w:r>
        <w:r w:rsidR="00316E89">
          <w:rPr>
            <w:noProof/>
            <w:webHidden/>
          </w:rPr>
          <w:fldChar w:fldCharType="begin"/>
        </w:r>
        <w:r w:rsidR="00316E89">
          <w:rPr>
            <w:noProof/>
            <w:webHidden/>
          </w:rPr>
          <w:instrText xml:space="preserve"> PAGEREF _Toc522531124 \h </w:instrText>
        </w:r>
        <w:r w:rsidR="00316E89">
          <w:rPr>
            <w:noProof/>
            <w:webHidden/>
          </w:rPr>
        </w:r>
        <w:r w:rsidR="00316E89">
          <w:rPr>
            <w:noProof/>
            <w:webHidden/>
          </w:rPr>
          <w:fldChar w:fldCharType="separate"/>
        </w:r>
        <w:r w:rsidR="00173BC7">
          <w:rPr>
            <w:noProof/>
            <w:webHidden/>
          </w:rPr>
          <w:t>9</w:t>
        </w:r>
        <w:r w:rsidR="00316E89">
          <w:rPr>
            <w:noProof/>
            <w:webHidden/>
          </w:rPr>
          <w:fldChar w:fldCharType="end"/>
        </w:r>
      </w:hyperlink>
    </w:p>
    <w:p w14:paraId="396C2296" w14:textId="77777777" w:rsidR="002912A2" w:rsidRPr="001B7180" w:rsidRDefault="00FF5744" w:rsidP="00175A3B">
      <w:pPr>
        <w:pStyle w:val="TDC1"/>
        <w:rPr>
          <w:highlight w:val="yellow"/>
        </w:rPr>
      </w:pPr>
      <w:r w:rsidRPr="001B7180">
        <w:rPr>
          <w:rFonts w:cs="Tahoma"/>
          <w:bCs/>
          <w:noProof/>
          <w:sz w:val="20"/>
          <w:highlight w:val="yellow"/>
          <w:lang w:eastAsia="es-ES"/>
        </w:rPr>
        <w:fldChar w:fldCharType="end"/>
      </w:r>
    </w:p>
    <w:p w14:paraId="04779D7A" w14:textId="77777777" w:rsidR="0082414F" w:rsidRPr="001B7180" w:rsidRDefault="0082414F" w:rsidP="00401F7B">
      <w:pPr>
        <w:pStyle w:val="Ttulo2"/>
        <w:keepLines w:val="0"/>
        <w:numPr>
          <w:ilvl w:val="0"/>
          <w:numId w:val="0"/>
        </w:numPr>
        <w:spacing w:before="120" w:line="240" w:lineRule="auto"/>
        <w:ind w:right="283"/>
        <w:rPr>
          <w:rFonts w:cs="Tahoma"/>
          <w:bCs w:val="0"/>
          <w:color w:val="auto"/>
          <w:szCs w:val="20"/>
          <w:highlight w:val="yellow"/>
          <w:lang w:val="es-CO" w:eastAsia="es-ES"/>
        </w:rPr>
      </w:pPr>
    </w:p>
    <w:p w14:paraId="7BE101A5" w14:textId="77777777" w:rsidR="0082414F" w:rsidRPr="001B7180" w:rsidRDefault="0082414F" w:rsidP="0082414F">
      <w:pPr>
        <w:jc w:val="center"/>
        <w:rPr>
          <w:sz w:val="24"/>
          <w:szCs w:val="24"/>
          <w:highlight w:val="yellow"/>
        </w:rPr>
      </w:pPr>
    </w:p>
    <w:p w14:paraId="02091D38" w14:textId="77777777" w:rsidR="0082414F" w:rsidRPr="001B7180" w:rsidRDefault="0082414F" w:rsidP="0082414F">
      <w:pPr>
        <w:jc w:val="center"/>
        <w:rPr>
          <w:sz w:val="24"/>
          <w:szCs w:val="24"/>
          <w:highlight w:val="yellow"/>
        </w:rPr>
      </w:pPr>
    </w:p>
    <w:p w14:paraId="32B28DA4" w14:textId="77777777" w:rsidR="0082414F" w:rsidRPr="001B7180" w:rsidRDefault="0082414F" w:rsidP="0082414F">
      <w:pPr>
        <w:jc w:val="center"/>
        <w:rPr>
          <w:sz w:val="24"/>
          <w:szCs w:val="24"/>
          <w:highlight w:val="yellow"/>
        </w:rPr>
      </w:pPr>
    </w:p>
    <w:p w14:paraId="06F08B13" w14:textId="77777777" w:rsidR="00F416DD" w:rsidRPr="001B7180" w:rsidRDefault="00F416DD" w:rsidP="0082414F">
      <w:pPr>
        <w:jc w:val="center"/>
        <w:rPr>
          <w:sz w:val="24"/>
          <w:szCs w:val="24"/>
          <w:highlight w:val="yellow"/>
        </w:rPr>
      </w:pPr>
    </w:p>
    <w:p w14:paraId="55140EC0" w14:textId="77777777" w:rsidR="00954F40" w:rsidRPr="001B7180" w:rsidRDefault="00954F40" w:rsidP="0082414F">
      <w:pPr>
        <w:jc w:val="center"/>
        <w:rPr>
          <w:sz w:val="24"/>
          <w:szCs w:val="24"/>
          <w:highlight w:val="yellow"/>
        </w:rPr>
      </w:pPr>
    </w:p>
    <w:p w14:paraId="7D86B416" w14:textId="77777777" w:rsidR="0082414F" w:rsidRPr="002167E2" w:rsidRDefault="00507784" w:rsidP="006D33B0">
      <w:pPr>
        <w:pStyle w:val="Ttulo1"/>
        <w:spacing w:line="360" w:lineRule="auto"/>
        <w:rPr>
          <w:lang w:eastAsia="es-ES"/>
        </w:rPr>
      </w:pPr>
      <w:bookmarkStart w:id="234" w:name="_Toc340520953"/>
      <w:r w:rsidRPr="001B7180">
        <w:rPr>
          <w:bCs/>
          <w:highlight w:val="yellow"/>
          <w:lang w:eastAsia="es-ES"/>
        </w:rPr>
        <w:br w:type="page"/>
      </w:r>
      <w:bookmarkStart w:id="235" w:name="_Toc522531117"/>
      <w:r w:rsidR="0082414F" w:rsidRPr="002167E2">
        <w:rPr>
          <w:lang w:eastAsia="es-ES"/>
        </w:rPr>
        <w:lastRenderedPageBreak/>
        <w:t>GENERALIDADES</w:t>
      </w:r>
      <w:bookmarkEnd w:id="234"/>
      <w:bookmarkEnd w:id="235"/>
    </w:p>
    <w:p w14:paraId="33B7B61D" w14:textId="77777777" w:rsidR="00C12BF9" w:rsidRPr="0041781C" w:rsidRDefault="00EC77B3" w:rsidP="003A2C63">
      <w:pPr>
        <w:spacing w:after="0" w:line="360" w:lineRule="auto"/>
      </w:pPr>
      <w:r w:rsidRPr="001F4BF6">
        <w:t xml:space="preserve">En el marco del proceso de </w:t>
      </w:r>
      <w:r w:rsidR="006C0173">
        <w:t>contr</w:t>
      </w:r>
      <w:r w:rsidR="006C0173" w:rsidRPr="00760D7E">
        <w:t xml:space="preserve">atación </w:t>
      </w:r>
      <w:r w:rsidR="00C75816">
        <w:t xml:space="preserve">de la </w:t>
      </w:r>
      <w:r w:rsidR="00CE19D4" w:rsidRPr="00CE19D4">
        <w:rPr>
          <w:rFonts w:cs="Arial"/>
        </w:rPr>
        <w:t>&lt;</w:t>
      </w:r>
      <w:proofErr w:type="spellStart"/>
      <w:r w:rsidR="00C75816">
        <w:rPr>
          <w:rFonts w:eastAsia="PMingLiU" w:cs="Arial"/>
        </w:rPr>
        <w:t>DESCRIPCION_OFERTA</w:t>
      </w:r>
      <w:proofErr w:type="spellEnd"/>
      <w:r w:rsidR="00CE19D4" w:rsidRPr="00CE19D4">
        <w:rPr>
          <w:rFonts w:cs="Arial"/>
        </w:rPr>
        <w:t>&gt;</w:t>
      </w:r>
      <w:r w:rsidR="0078509B" w:rsidRPr="00624B6D">
        <w:t>,</w:t>
      </w:r>
      <w:r w:rsidR="00B60973" w:rsidRPr="00B60973">
        <w:rPr>
          <w:lang w:val="es-PE"/>
        </w:rPr>
        <w:t xml:space="preserve"> </w:t>
      </w:r>
      <w:r w:rsidR="00CE6B32">
        <w:rPr>
          <w:lang w:val="es-PE"/>
        </w:rPr>
        <w:t xml:space="preserve">Construcciones </w:t>
      </w:r>
      <w:r w:rsidR="00D467AB">
        <w:rPr>
          <w:lang w:val="es-PE"/>
        </w:rPr>
        <w:t>y Prestaciones Petroleras S.A. CPP</w:t>
      </w:r>
      <w:r w:rsidR="00B60973" w:rsidRPr="00B60973">
        <w:rPr>
          <w:lang w:val="es-PE"/>
        </w:rPr>
        <w:t xml:space="preserve"> (de aquí en</w:t>
      </w:r>
      <w:r w:rsidR="00B60973">
        <w:rPr>
          <w:lang w:val="es-PE"/>
        </w:rPr>
        <w:t xml:space="preserve"> </w:t>
      </w:r>
      <w:r w:rsidR="00B60973" w:rsidRPr="00B60973">
        <w:rPr>
          <w:lang w:val="es-PE"/>
        </w:rPr>
        <w:t xml:space="preserve">adelante </w:t>
      </w:r>
      <w:r w:rsidR="00D467AB">
        <w:rPr>
          <w:lang w:val="es-PE"/>
        </w:rPr>
        <w:t>CPP</w:t>
      </w:r>
      <w:r w:rsidR="00B60973" w:rsidRPr="00B60973">
        <w:rPr>
          <w:lang w:val="es-PE"/>
        </w:rPr>
        <w:t>), tiene el agrado de presentar su propuesta técnico económica por las actividades de</w:t>
      </w:r>
      <w:r>
        <w:rPr>
          <w:lang w:val="es-PE"/>
        </w:rPr>
        <w:t>talladas en el alcance de la propuesta</w:t>
      </w:r>
      <w:r w:rsidR="006C0173">
        <w:rPr>
          <w:lang w:val="es-PE"/>
        </w:rPr>
        <w:t>,</w:t>
      </w:r>
      <w:r>
        <w:rPr>
          <w:lang w:val="es-PE"/>
        </w:rPr>
        <w:t xml:space="preserve"> </w:t>
      </w:r>
      <w:r w:rsidR="00B60973" w:rsidRPr="00B60973">
        <w:rPr>
          <w:lang w:val="es-PE"/>
        </w:rPr>
        <w:t xml:space="preserve">para </w:t>
      </w:r>
      <w:proofErr w:type="spellStart"/>
      <w:r w:rsidR="00C220D7">
        <w:rPr>
          <w:lang w:val="es-PE"/>
        </w:rPr>
        <w:t>SHAYA</w:t>
      </w:r>
      <w:proofErr w:type="spellEnd"/>
      <w:r w:rsidR="006C0173">
        <w:rPr>
          <w:lang w:val="es-PE"/>
        </w:rPr>
        <w:t xml:space="preserve"> Ecuador</w:t>
      </w:r>
      <w:r>
        <w:rPr>
          <w:lang w:val="es-PE"/>
        </w:rPr>
        <w:t xml:space="preserve"> </w:t>
      </w:r>
      <w:r w:rsidR="003F73EA">
        <w:rPr>
          <w:lang w:val="es-PE"/>
        </w:rPr>
        <w:t>(de aquí en adelante</w:t>
      </w:r>
      <w:r w:rsidR="00B60973" w:rsidRPr="00B60973">
        <w:rPr>
          <w:lang w:val="es-PE"/>
        </w:rPr>
        <w:t xml:space="preserve"> </w:t>
      </w:r>
      <w:proofErr w:type="spellStart"/>
      <w:r w:rsidR="00C220D7">
        <w:rPr>
          <w:lang w:val="es-PE"/>
        </w:rPr>
        <w:t>SHAYA</w:t>
      </w:r>
      <w:proofErr w:type="spellEnd"/>
      <w:r w:rsidR="00C12BF9">
        <w:rPr>
          <w:lang w:val="es-PE"/>
        </w:rPr>
        <w:t>)</w:t>
      </w:r>
      <w:r w:rsidR="00B60973" w:rsidRPr="00B60973">
        <w:rPr>
          <w:lang w:val="es-PE"/>
        </w:rPr>
        <w:t>;</w:t>
      </w:r>
      <w:r w:rsidR="00B60973">
        <w:rPr>
          <w:lang w:val="es-PE"/>
        </w:rPr>
        <w:t xml:space="preserve"> </w:t>
      </w:r>
      <w:r>
        <w:rPr>
          <w:lang w:val="es-PE"/>
        </w:rPr>
        <w:t xml:space="preserve">las cuales se </w:t>
      </w:r>
      <w:r w:rsidR="000A55B1">
        <w:rPr>
          <w:lang w:val="es-PE"/>
        </w:rPr>
        <w:t>desarrollarán</w:t>
      </w:r>
      <w:r>
        <w:rPr>
          <w:lang w:val="es-PE"/>
        </w:rPr>
        <w:t xml:space="preserve"> </w:t>
      </w:r>
      <w:r w:rsidR="00B60973" w:rsidRPr="00B60973">
        <w:rPr>
          <w:lang w:val="es-PE"/>
        </w:rPr>
        <w:t xml:space="preserve">en el </w:t>
      </w:r>
      <w:r w:rsidR="00F66ED3">
        <w:rPr>
          <w:lang w:val="es-PE"/>
        </w:rPr>
        <w:t xml:space="preserve">Bloque 61, </w:t>
      </w:r>
      <w:r w:rsidR="00B60973" w:rsidRPr="00B60973">
        <w:rPr>
          <w:lang w:val="es-PE"/>
        </w:rPr>
        <w:t xml:space="preserve">Campo </w:t>
      </w:r>
      <w:r w:rsidR="00F66ED3">
        <w:rPr>
          <w:lang w:val="es-PE"/>
        </w:rPr>
        <w:t>Auca</w:t>
      </w:r>
      <w:r w:rsidR="00B60973" w:rsidRPr="00B60973">
        <w:rPr>
          <w:lang w:val="es-PE"/>
        </w:rPr>
        <w:t>, provincia</w:t>
      </w:r>
      <w:r w:rsidR="00F66ED3">
        <w:rPr>
          <w:lang w:val="es-PE"/>
        </w:rPr>
        <w:t>s</w:t>
      </w:r>
      <w:r w:rsidR="00B60973" w:rsidRPr="00B60973">
        <w:rPr>
          <w:lang w:val="es-PE"/>
        </w:rPr>
        <w:t xml:space="preserve"> de </w:t>
      </w:r>
      <w:r w:rsidR="00F66ED3">
        <w:rPr>
          <w:lang w:val="es-PE"/>
        </w:rPr>
        <w:t xml:space="preserve">Orellana y </w:t>
      </w:r>
      <w:r w:rsidR="00B60973" w:rsidRPr="00B60973">
        <w:rPr>
          <w:lang w:val="es-PE"/>
        </w:rPr>
        <w:t>Sucumbíos</w:t>
      </w:r>
      <w:r w:rsidRPr="00BA0C6F">
        <w:rPr>
          <w:lang w:val="es-PE"/>
        </w:rPr>
        <w:t xml:space="preserve">, </w:t>
      </w:r>
      <w:r w:rsidR="00B60973" w:rsidRPr="00B60973">
        <w:rPr>
          <w:lang w:val="es-PE"/>
        </w:rPr>
        <w:t>Ecuador, ubicado</w:t>
      </w:r>
      <w:r>
        <w:rPr>
          <w:lang w:val="es-PE"/>
        </w:rPr>
        <w:t>s</w:t>
      </w:r>
      <w:r w:rsidR="00B60973" w:rsidRPr="00B60973">
        <w:rPr>
          <w:lang w:val="es-PE"/>
        </w:rPr>
        <w:t xml:space="preserve"> en</w:t>
      </w:r>
      <w:r w:rsidR="00B60973">
        <w:rPr>
          <w:lang w:val="es-PE"/>
        </w:rPr>
        <w:t xml:space="preserve"> </w:t>
      </w:r>
      <w:r w:rsidR="00B60973" w:rsidRPr="00B60973">
        <w:rPr>
          <w:lang w:val="es-PE"/>
        </w:rPr>
        <w:t>el oriente ecua</w:t>
      </w:r>
      <w:r w:rsidR="00E6234A">
        <w:rPr>
          <w:lang w:val="es-PE"/>
        </w:rPr>
        <w:t>toriano.</w:t>
      </w:r>
      <w:r w:rsidR="00C12BF9" w:rsidRPr="00C12BF9">
        <w:rPr>
          <w:lang w:val="es-PE"/>
        </w:rPr>
        <w:t xml:space="preserve"> </w:t>
      </w:r>
      <w:r w:rsidR="00C12BF9" w:rsidRPr="00B10E04">
        <w:rPr>
          <w:lang w:val="es-PE"/>
        </w:rPr>
        <w:t xml:space="preserve">El alcance de la Propuesta se detalla en el inciso </w:t>
      </w:r>
      <w:r w:rsidR="00C75816">
        <w:rPr>
          <w:lang w:val="es-PE"/>
        </w:rPr>
        <w:t>2</w:t>
      </w:r>
      <w:r w:rsidR="00C12BF9" w:rsidRPr="00B10E04">
        <w:rPr>
          <w:lang w:val="es-PE"/>
        </w:rPr>
        <w:t xml:space="preserve"> – Alcance</w:t>
      </w:r>
      <w:r w:rsidR="00C12BF9" w:rsidRPr="00BA0C6F">
        <w:rPr>
          <w:lang w:val="es-PE"/>
        </w:rPr>
        <w:t>.</w:t>
      </w:r>
      <w:r w:rsidR="00C12BF9">
        <w:rPr>
          <w:lang w:val="es-PE"/>
        </w:rPr>
        <w:t xml:space="preserve"> </w:t>
      </w:r>
      <w:r w:rsidR="00D467AB">
        <w:rPr>
          <w:lang w:val="es-PE"/>
        </w:rPr>
        <w:t>CPP</w:t>
      </w:r>
      <w:r w:rsidR="00C12BF9">
        <w:rPr>
          <w:lang w:val="es-PE"/>
        </w:rPr>
        <w:t xml:space="preserve"> y </w:t>
      </w:r>
      <w:proofErr w:type="spellStart"/>
      <w:r w:rsidR="00C220D7">
        <w:rPr>
          <w:lang w:val="es-PE"/>
        </w:rPr>
        <w:t>SHAYA</w:t>
      </w:r>
      <w:proofErr w:type="spellEnd"/>
      <w:r w:rsidR="006C0173">
        <w:rPr>
          <w:lang w:val="es-PE"/>
        </w:rPr>
        <w:t xml:space="preserve"> </w:t>
      </w:r>
      <w:r w:rsidR="00C12BF9">
        <w:rPr>
          <w:lang w:val="es-PE"/>
        </w:rPr>
        <w:t>podrán ser denominadas indistintamente “las partes”.</w:t>
      </w:r>
    </w:p>
    <w:p w14:paraId="29D255C5" w14:textId="77777777" w:rsidR="0017176B" w:rsidRDefault="00813098" w:rsidP="0017176B">
      <w:pPr>
        <w:pStyle w:val="Ttulo1"/>
        <w:spacing w:line="360" w:lineRule="auto"/>
        <w:rPr>
          <w:lang w:eastAsia="es-ES"/>
        </w:rPr>
      </w:pPr>
      <w:bookmarkStart w:id="236" w:name="_Toc452486409"/>
      <w:bookmarkStart w:id="237" w:name="_Ref481514202"/>
      <w:bookmarkStart w:id="238" w:name="_Toc522531118"/>
      <w:bookmarkStart w:id="239" w:name="_Toc340520959"/>
      <w:bookmarkStart w:id="240" w:name="_Toc452486407"/>
      <w:r w:rsidRPr="003E592A">
        <w:rPr>
          <w:lang w:eastAsia="es-ES"/>
        </w:rPr>
        <w:t>ALCANCE</w:t>
      </w:r>
      <w:bookmarkEnd w:id="236"/>
      <w:bookmarkEnd w:id="237"/>
      <w:bookmarkEnd w:id="238"/>
    </w:p>
    <w:p w14:paraId="05313B3D" w14:textId="0E5D70DB" w:rsidR="00CE19D4" w:rsidRDefault="006A229C" w:rsidP="00CE19D4">
      <w:pPr>
        <w:spacing w:line="360" w:lineRule="auto"/>
        <w:rPr>
          <w:rFonts w:cs="Arial"/>
          <w:bCs/>
          <w:szCs w:val="18"/>
        </w:rPr>
      </w:pPr>
      <w:r w:rsidRPr="00CE19D4">
        <w:rPr>
          <w:rFonts w:cs="Arial"/>
          <w:bCs/>
          <w:szCs w:val="18"/>
        </w:rPr>
        <w:t xml:space="preserve">El alcance de la presente propuesta </w:t>
      </w:r>
      <w:r w:rsidR="00D96D51" w:rsidRPr="00CE19D4">
        <w:rPr>
          <w:rFonts w:cs="Arial"/>
          <w:bCs/>
          <w:szCs w:val="18"/>
        </w:rPr>
        <w:t xml:space="preserve">está basado en el documento </w:t>
      </w:r>
      <w:r w:rsidR="00C75816">
        <w:rPr>
          <w:rFonts w:cs="Arial"/>
        </w:rPr>
        <w:t>&lt;</w:t>
      </w:r>
      <w:proofErr w:type="spellStart"/>
      <w:r w:rsidR="00C75816">
        <w:rPr>
          <w:rFonts w:cs="Arial"/>
        </w:rPr>
        <w:t>TIPO_REQUERIMIENTO</w:t>
      </w:r>
      <w:proofErr w:type="spellEnd"/>
      <w:r w:rsidR="00C75816">
        <w:rPr>
          <w:rFonts w:cs="Arial"/>
        </w:rPr>
        <w:t>&gt;</w:t>
      </w:r>
      <w:r w:rsidR="00CE19D4" w:rsidRPr="00CE19D4">
        <w:rPr>
          <w:rFonts w:cs="Arial"/>
        </w:rPr>
        <w:t xml:space="preserve"> </w:t>
      </w:r>
      <w:r w:rsidR="00D96D51" w:rsidRPr="00CE19D4">
        <w:rPr>
          <w:rFonts w:cs="Arial"/>
          <w:bCs/>
          <w:szCs w:val="18"/>
        </w:rPr>
        <w:t xml:space="preserve">recibido el día </w:t>
      </w:r>
      <w:r w:rsidR="00CE19D4" w:rsidRPr="00CE19D4">
        <w:rPr>
          <w:rFonts w:cs="Arial"/>
        </w:rPr>
        <w:t>&lt;</w:t>
      </w:r>
      <w:proofErr w:type="spellStart"/>
      <w:r w:rsidR="00CE19D4">
        <w:rPr>
          <w:rFonts w:cs="Arial"/>
        </w:rPr>
        <w:t>FECHA_MINIMA_REQUERIMIENTO</w:t>
      </w:r>
      <w:proofErr w:type="spellEnd"/>
      <w:r w:rsidR="00CE19D4" w:rsidRPr="00CE19D4">
        <w:rPr>
          <w:rFonts w:cs="Arial"/>
        </w:rPr>
        <w:t>&gt;</w:t>
      </w:r>
      <w:bookmarkStart w:id="241" w:name="_GoBack"/>
      <w:bookmarkEnd w:id="241"/>
      <w:r w:rsidR="00CE19D4" w:rsidRPr="00CE19D4">
        <w:rPr>
          <w:rFonts w:cs="Arial"/>
        </w:rPr>
        <w:t xml:space="preserve"> </w:t>
      </w:r>
      <w:r w:rsidR="00D96D51">
        <w:rPr>
          <w:rFonts w:cs="Arial"/>
          <w:bCs/>
          <w:szCs w:val="18"/>
        </w:rPr>
        <w:t xml:space="preserve">y </w:t>
      </w:r>
      <w:r>
        <w:rPr>
          <w:rFonts w:cs="Arial"/>
          <w:bCs/>
          <w:szCs w:val="18"/>
        </w:rPr>
        <w:t>c</w:t>
      </w:r>
      <w:r w:rsidRPr="00F45E82">
        <w:rPr>
          <w:rFonts w:cs="Arial"/>
          <w:bCs/>
          <w:szCs w:val="18"/>
        </w:rPr>
        <w:t>omprende lo siguiente</w:t>
      </w:r>
      <w:bookmarkStart w:id="242" w:name="_Toc522531119"/>
      <w:r w:rsidR="00CE19D4">
        <w:rPr>
          <w:rFonts w:cs="Arial"/>
          <w:bCs/>
          <w:szCs w:val="18"/>
        </w:rPr>
        <w:t>:</w:t>
      </w:r>
    </w:p>
    <w:p w14:paraId="4CBA5060" w14:textId="77777777" w:rsidR="00602D06" w:rsidRPr="00CE19D4" w:rsidRDefault="00CE19D4" w:rsidP="00CE19D4">
      <w:pPr>
        <w:numPr>
          <w:ilvl w:val="0"/>
          <w:numId w:val="28"/>
        </w:numPr>
        <w:spacing w:line="360" w:lineRule="auto"/>
        <w:rPr>
          <w:rFonts w:cs="Arial"/>
          <w:bCs/>
          <w:szCs w:val="18"/>
        </w:rPr>
      </w:pPr>
      <w:r w:rsidRPr="00CE19D4">
        <w:rPr>
          <w:rFonts w:cs="Arial"/>
        </w:rPr>
        <w:t>&lt;</w:t>
      </w:r>
      <w:proofErr w:type="spellStart"/>
      <w:r w:rsidR="00B00C70">
        <w:rPr>
          <w:rFonts w:cs="Arial"/>
        </w:rPr>
        <w:t>ALCANCE</w:t>
      </w:r>
      <w:r w:rsidRPr="00CE19D4">
        <w:rPr>
          <w:rFonts w:cs="Arial"/>
        </w:rPr>
        <w:t>_</w:t>
      </w:r>
      <w:r w:rsidR="00547E41">
        <w:rPr>
          <w:rFonts w:cs="Arial"/>
        </w:rPr>
        <w:t>REQUERIMIENTO</w:t>
      </w:r>
      <w:proofErr w:type="spellEnd"/>
      <w:r w:rsidRPr="00CE19D4">
        <w:rPr>
          <w:rFonts w:cs="Arial"/>
        </w:rPr>
        <w:t>&gt;</w:t>
      </w:r>
    </w:p>
    <w:p w14:paraId="22AA5C14" w14:textId="77777777" w:rsidR="00CE6B32" w:rsidRPr="002167E2" w:rsidRDefault="00CE6B32" w:rsidP="00D7120F">
      <w:pPr>
        <w:pStyle w:val="Ttulo1"/>
        <w:spacing w:line="360" w:lineRule="auto"/>
        <w:rPr>
          <w:lang w:eastAsia="es-ES"/>
        </w:rPr>
      </w:pPr>
      <w:r w:rsidRPr="002167E2">
        <w:rPr>
          <w:lang w:eastAsia="es-ES"/>
        </w:rPr>
        <w:t>PERÍODO DE EJECUCIÓN</w:t>
      </w:r>
      <w:bookmarkEnd w:id="239"/>
      <w:bookmarkEnd w:id="240"/>
      <w:bookmarkEnd w:id="242"/>
    </w:p>
    <w:p w14:paraId="7C9B1FA3" w14:textId="77777777" w:rsidR="00DE4000" w:rsidRDefault="00A510A1" w:rsidP="00CE6B32">
      <w:pPr>
        <w:spacing w:line="360" w:lineRule="auto"/>
        <w:rPr>
          <w:lang w:val="es-AR"/>
        </w:rPr>
      </w:pPr>
      <w:r w:rsidRPr="001A07C5">
        <w:t>El plazo estimado de e</w:t>
      </w:r>
      <w:r w:rsidR="00537CD0">
        <w:t>j</w:t>
      </w:r>
      <w:r w:rsidR="00D443A2">
        <w:t>ecución d</w:t>
      </w:r>
      <w:r w:rsidR="00974AFC">
        <w:t>e los trabajos e</w:t>
      </w:r>
      <w:r w:rsidR="00EC0600">
        <w:t xml:space="preserve">s de </w:t>
      </w:r>
      <w:r w:rsidR="00CE19D4" w:rsidRPr="00CE19D4">
        <w:rPr>
          <w:rFonts w:cs="Arial"/>
        </w:rPr>
        <w:t>&lt;</w:t>
      </w:r>
      <w:proofErr w:type="spellStart"/>
      <w:r w:rsidR="00CE19D4">
        <w:rPr>
          <w:rFonts w:cs="Arial"/>
        </w:rPr>
        <w:t>PLAZO_SEMANAS_PROYECTO</w:t>
      </w:r>
      <w:proofErr w:type="spellEnd"/>
      <w:r w:rsidR="00CE19D4" w:rsidRPr="00CE19D4">
        <w:rPr>
          <w:rFonts w:cs="Arial"/>
        </w:rPr>
        <w:t xml:space="preserve">&gt; </w:t>
      </w:r>
      <w:r w:rsidR="00CE19D4" w:rsidRPr="00CE19D4">
        <w:rPr>
          <w:rFonts w:cs="Arial"/>
          <w:bCs/>
          <w:color w:val="000000"/>
          <w:szCs w:val="18"/>
        </w:rPr>
        <w:t xml:space="preserve"> </w:t>
      </w:r>
      <w:r w:rsidR="00602D06">
        <w:t>consecutiva</w:t>
      </w:r>
      <w:r w:rsidR="004A6B3A">
        <w:t>s</w:t>
      </w:r>
      <w:r w:rsidR="00EA49C6">
        <w:t>, y esto iniciara</w:t>
      </w:r>
      <w:r w:rsidRPr="001A07C5">
        <w:t xml:space="preserve"> una vez</w:t>
      </w:r>
      <w:r w:rsidR="001A07C5" w:rsidRPr="001A07C5">
        <w:t xml:space="preserve"> que:</w:t>
      </w:r>
      <w:r w:rsidR="00CE6B32" w:rsidRPr="001F4BF6">
        <w:t xml:space="preserve"> </w:t>
      </w:r>
      <w:r w:rsidR="00012091">
        <w:t xml:space="preserve">1) </w:t>
      </w:r>
      <w:proofErr w:type="spellStart"/>
      <w:r w:rsidR="00C220D7">
        <w:t>SHAYA</w:t>
      </w:r>
      <w:proofErr w:type="spellEnd"/>
      <w:r w:rsidR="00012091">
        <w:t xml:space="preserve"> haya emitido la Orden de Proceder, instruyendo el comienzo de los Trabajos y que se cuenta con todos los permisos necesarios; 2</w:t>
      </w:r>
      <w:r w:rsidR="00CE6B32" w:rsidRPr="001F4BF6">
        <w:t xml:space="preserve">) </w:t>
      </w:r>
      <w:r w:rsidR="00CE6B32">
        <w:t>s</w:t>
      </w:r>
      <w:r w:rsidR="00CE6B32" w:rsidRPr="001F4BF6">
        <w:t xml:space="preserve">e encuentre </w:t>
      </w:r>
      <w:r w:rsidR="00EA78DA">
        <w:t xml:space="preserve">emitida formalmente la </w:t>
      </w:r>
      <w:r w:rsidR="001A5D11">
        <w:t xml:space="preserve">Orden de Trabajo </w:t>
      </w:r>
      <w:r w:rsidR="00CE6B32">
        <w:t>especifica correspondiente a los servicios acordados según el alcance, plazos y los precios adjuntos;</w:t>
      </w:r>
      <w:r w:rsidR="00CE6B32" w:rsidRPr="001F4BF6">
        <w:t xml:space="preserve"> </w:t>
      </w:r>
      <w:r w:rsidR="00012091">
        <w:t>3</w:t>
      </w:r>
      <w:r w:rsidR="00CE6B32" w:rsidRPr="001F4BF6">
        <w:t xml:space="preserve">) </w:t>
      </w:r>
      <w:proofErr w:type="spellStart"/>
      <w:r w:rsidR="00C220D7">
        <w:t>SHAYA</w:t>
      </w:r>
      <w:proofErr w:type="spellEnd"/>
      <w:r w:rsidR="00CE6B32" w:rsidRPr="001F4BF6">
        <w:t xml:space="preserve"> </w:t>
      </w:r>
      <w:r w:rsidR="00CE6B32">
        <w:t xml:space="preserve">haya entregado a </w:t>
      </w:r>
      <w:r w:rsidR="00D467AB">
        <w:t>CPP</w:t>
      </w:r>
      <w:r w:rsidR="00CE6B32">
        <w:t xml:space="preserve"> el (los) sitio(s) en donde se desarrollarán los trabajos, libre(s) de impedimentos que afecten el inicio y/o el desarrollo normal de los mismos; </w:t>
      </w:r>
      <w:r w:rsidR="00012091">
        <w:t>4</w:t>
      </w:r>
      <w:r w:rsidR="00CE6B32">
        <w:t xml:space="preserve">) el </w:t>
      </w:r>
      <w:proofErr w:type="spellStart"/>
      <w:r w:rsidR="00C220D7">
        <w:t>SHAYA</w:t>
      </w:r>
      <w:proofErr w:type="spellEnd"/>
      <w:r w:rsidR="00CE6B32">
        <w:t xml:space="preserve"> </w:t>
      </w:r>
      <w:r w:rsidR="00CE6B32" w:rsidRPr="001F4BF6">
        <w:t>ha</w:t>
      </w:r>
      <w:r w:rsidR="00CE6B32">
        <w:t>ya</w:t>
      </w:r>
      <w:r w:rsidR="00CE6B32" w:rsidRPr="001F4BF6">
        <w:t xml:space="preserve"> otorgado a </w:t>
      </w:r>
      <w:r w:rsidR="00D467AB">
        <w:t>CPP</w:t>
      </w:r>
      <w:r w:rsidR="00CE6B32" w:rsidRPr="001F4BF6">
        <w:t xml:space="preserve"> en tiempo y forma </w:t>
      </w:r>
      <w:r w:rsidR="00CE6B32">
        <w:t>(</w:t>
      </w:r>
      <w:r w:rsidR="00CE6B32" w:rsidRPr="001F4BF6">
        <w:t>y según lo requerido en los programas de trabajo</w:t>
      </w:r>
      <w:r w:rsidR="00CE6B32">
        <w:t>)</w:t>
      </w:r>
      <w:r w:rsidR="001A5D11">
        <w:t xml:space="preserve"> </w:t>
      </w:r>
      <w:r w:rsidR="00CE6B32" w:rsidRPr="001F4BF6">
        <w:t>los permisos de acceso, de trabajo y/o paso a los lugares donde se ejecutar</w:t>
      </w:r>
      <w:r w:rsidR="00CE6B32">
        <w:t>á</w:t>
      </w:r>
      <w:r w:rsidR="00CE6B32" w:rsidRPr="001F4BF6">
        <w:t xml:space="preserve">n los trabajos, los permisos ambientales y/o comunitarios </w:t>
      </w:r>
      <w:r w:rsidR="00CE6B32">
        <w:t xml:space="preserve">y/o regulatorios </w:t>
      </w:r>
      <w:r w:rsidR="00CE6B32" w:rsidRPr="001F4BF6">
        <w:t xml:space="preserve">para realizar los trabajos de </w:t>
      </w:r>
      <w:r w:rsidR="00CE6B32">
        <w:t xml:space="preserve">suministros, </w:t>
      </w:r>
      <w:r w:rsidR="00CE6B32" w:rsidRPr="001F4BF6">
        <w:t>construcción y montaje</w:t>
      </w:r>
      <w:r w:rsidR="00CE6B32">
        <w:t>, los botaderos para disposición de materiales sobrantes, etc.</w:t>
      </w:r>
      <w:r w:rsidR="00CE6B32" w:rsidRPr="007A2325">
        <w:rPr>
          <w:lang w:val="es-AR"/>
        </w:rPr>
        <w:t xml:space="preserve"> </w:t>
      </w:r>
      <w:r w:rsidR="00012091">
        <w:rPr>
          <w:lang w:val="es-AR"/>
        </w:rPr>
        <w:t>5</w:t>
      </w:r>
      <w:r w:rsidR="00CE6B32">
        <w:rPr>
          <w:lang w:val="es-AR"/>
        </w:rPr>
        <w:t>) se haya r</w:t>
      </w:r>
      <w:r w:rsidR="00DE4000">
        <w:rPr>
          <w:lang w:val="es-AR"/>
        </w:rPr>
        <w:t xml:space="preserve">ealizado el </w:t>
      </w:r>
      <w:proofErr w:type="spellStart"/>
      <w:r w:rsidR="00DE4000">
        <w:rPr>
          <w:lang w:val="es-AR"/>
        </w:rPr>
        <w:t>KOM</w:t>
      </w:r>
      <w:proofErr w:type="spellEnd"/>
      <w:r w:rsidR="00DE4000">
        <w:rPr>
          <w:lang w:val="es-AR"/>
        </w:rPr>
        <w:t xml:space="preserve"> con el CLIENTE.</w:t>
      </w:r>
    </w:p>
    <w:p w14:paraId="6619AF24" w14:textId="77777777" w:rsidR="00CE6B32" w:rsidRPr="002167E2" w:rsidRDefault="00CE6B32" w:rsidP="00CE6B32">
      <w:pPr>
        <w:pStyle w:val="Ttulo1"/>
        <w:spacing w:line="360" w:lineRule="auto"/>
        <w:rPr>
          <w:lang w:eastAsia="es-ES"/>
        </w:rPr>
      </w:pPr>
      <w:bookmarkStart w:id="243" w:name="_Toc340520960"/>
      <w:bookmarkStart w:id="244" w:name="_Toc452486408"/>
      <w:bookmarkStart w:id="245" w:name="_Toc522531120"/>
      <w:r w:rsidRPr="002167E2">
        <w:rPr>
          <w:lang w:eastAsia="es-ES"/>
        </w:rPr>
        <w:t>PRECIO DE LOS TRABAJOS</w:t>
      </w:r>
      <w:bookmarkEnd w:id="243"/>
      <w:bookmarkEnd w:id="244"/>
      <w:bookmarkEnd w:id="245"/>
    </w:p>
    <w:p w14:paraId="0260ECE5" w14:textId="77777777" w:rsidR="00CE6B32" w:rsidRPr="002167E2" w:rsidRDefault="00CE6B32" w:rsidP="00CE6B32">
      <w:pPr>
        <w:spacing w:after="0" w:line="360" w:lineRule="auto"/>
        <w:rPr>
          <w:lang w:val="es-AR" w:eastAsia="es-ES"/>
        </w:rPr>
      </w:pPr>
      <w:bookmarkStart w:id="246" w:name="_Toc340520961"/>
      <w:r w:rsidRPr="002167E2">
        <w:rPr>
          <w:lang w:val="es-AR"/>
        </w:rPr>
        <w:t xml:space="preserve">Ver Anexo – </w:t>
      </w:r>
      <w:r>
        <w:rPr>
          <w:lang w:val="es-AR"/>
        </w:rPr>
        <w:t>Propuesta Económica</w:t>
      </w:r>
      <w:r w:rsidR="007E7930">
        <w:rPr>
          <w:lang w:val="es-AR"/>
        </w:rPr>
        <w:t>. Los precios mostrados en el Anexo NO incluyen IVA.</w:t>
      </w:r>
    </w:p>
    <w:bookmarkEnd w:id="246"/>
    <w:p w14:paraId="5B6CC77C" w14:textId="77777777" w:rsidR="00CE6B32" w:rsidRPr="002167E2" w:rsidRDefault="00E06393" w:rsidP="00CE6B32">
      <w:pPr>
        <w:pStyle w:val="Ttulo2"/>
        <w:spacing w:line="360" w:lineRule="auto"/>
        <w:rPr>
          <w:lang w:eastAsia="es-ES"/>
        </w:rPr>
      </w:pPr>
      <w:r>
        <w:rPr>
          <w:lang w:eastAsia="es-ES"/>
        </w:rPr>
        <w:t>CANTIDADES FINALES A CERTIFICAR</w:t>
      </w:r>
    </w:p>
    <w:p w14:paraId="772DC606" w14:textId="77777777" w:rsidR="00CE6B32" w:rsidRDefault="00E06393" w:rsidP="00CE6B32">
      <w:pPr>
        <w:spacing w:after="0" w:line="360" w:lineRule="auto"/>
      </w:pPr>
      <w:r>
        <w:t xml:space="preserve">Las cantidades a ser certificadas, y posteriormente facturadas, por la presente propuesta corresponderán con las cantidades efectivamente ejecutadas en campo, de acuerdo a lo indicado en los </w:t>
      </w:r>
      <w:proofErr w:type="spellStart"/>
      <w:r>
        <w:t>RDO</w:t>
      </w:r>
      <w:proofErr w:type="spellEnd"/>
      <w:r>
        <w:t xml:space="preserve"> (reportes diarios de obra).</w:t>
      </w:r>
    </w:p>
    <w:p w14:paraId="3212CD31" w14:textId="77777777" w:rsidR="00E06393" w:rsidRDefault="00E06393" w:rsidP="00E06393">
      <w:pPr>
        <w:pStyle w:val="Ttulo2"/>
      </w:pPr>
      <w:r>
        <w:lastRenderedPageBreak/>
        <w:t>CLASE DE ESTIMACIÓN</w:t>
      </w:r>
    </w:p>
    <w:p w14:paraId="165691C4" w14:textId="278AC64B" w:rsidR="007A6196" w:rsidRPr="007A6196" w:rsidRDefault="007A6196" w:rsidP="00972945">
      <w:pPr>
        <w:spacing w:line="360" w:lineRule="auto"/>
      </w:pPr>
      <w:r w:rsidRPr="007A6196">
        <w:t xml:space="preserve">La presente propuesta ha sido estimada en línea con la </w:t>
      </w:r>
      <w:r w:rsidR="00543B07">
        <w:t>&lt;</w:t>
      </w:r>
      <w:proofErr w:type="spellStart"/>
      <w:r w:rsidR="00543B07">
        <w:t>CLASE_PRESUPUESTO</w:t>
      </w:r>
      <w:proofErr w:type="spellEnd"/>
      <w:r w:rsidR="00543B07">
        <w:t xml:space="preserve">&gt; </w:t>
      </w:r>
      <w:r w:rsidR="006C2CCB">
        <w:t xml:space="preserve"> </w:t>
      </w:r>
      <w:r w:rsidRPr="007A6196">
        <w:t xml:space="preserve">de la </w:t>
      </w:r>
      <w:proofErr w:type="spellStart"/>
      <w:r w:rsidRPr="007A6196">
        <w:t>AACE</w:t>
      </w:r>
      <w:proofErr w:type="spellEnd"/>
      <w:r w:rsidRPr="007A6196">
        <w:t xml:space="preserve"> (American </w:t>
      </w:r>
      <w:proofErr w:type="spellStart"/>
      <w:r w:rsidRPr="007A6196">
        <w:t>Association</w:t>
      </w:r>
      <w:proofErr w:type="spellEnd"/>
      <w:r w:rsidRPr="007A6196">
        <w:t xml:space="preserve"> </w:t>
      </w:r>
      <w:proofErr w:type="spellStart"/>
      <w:r w:rsidRPr="007A6196">
        <w:t>of</w:t>
      </w:r>
      <w:proofErr w:type="spellEnd"/>
      <w:r w:rsidRPr="007A6196">
        <w:t xml:space="preserve"> </w:t>
      </w:r>
      <w:proofErr w:type="spellStart"/>
      <w:r w:rsidRPr="007A6196">
        <w:t>Cost</w:t>
      </w:r>
      <w:proofErr w:type="spellEnd"/>
      <w:r w:rsidRPr="007A6196">
        <w:t xml:space="preserve"> </w:t>
      </w:r>
      <w:proofErr w:type="spellStart"/>
      <w:r w:rsidRPr="007A6196">
        <w:t>Engineering</w:t>
      </w:r>
      <w:proofErr w:type="spellEnd"/>
      <w:r w:rsidRPr="007A6196">
        <w:t>), de acuerdo a la información provista al momento de la estimación.</w:t>
      </w:r>
    </w:p>
    <w:p w14:paraId="1222D230" w14:textId="77777777" w:rsidR="002C2E35" w:rsidRDefault="00D5471F" w:rsidP="00D443A2">
      <w:pPr>
        <w:spacing w:line="360" w:lineRule="auto"/>
        <w:jc w:val="center"/>
      </w:pPr>
      <w:r>
        <w:rPr>
          <w:noProof/>
          <w:lang w:val="es-419" w:eastAsia="es-419"/>
        </w:rPr>
        <w:drawing>
          <wp:inline distT="0" distB="0" distL="0" distR="0" wp14:anchorId="25926896" wp14:editId="7CC31912">
            <wp:extent cx="4686300" cy="3162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647F0" w14:textId="77777777" w:rsidR="002C2E35" w:rsidRDefault="00813098" w:rsidP="002C2E35">
      <w:pPr>
        <w:pStyle w:val="Ttulo1"/>
        <w:spacing w:line="360" w:lineRule="auto"/>
        <w:rPr>
          <w:lang w:eastAsia="es-ES"/>
        </w:rPr>
      </w:pPr>
      <w:bookmarkStart w:id="247" w:name="_Toc522531121"/>
      <w:r>
        <w:rPr>
          <w:lang w:eastAsia="es-ES"/>
        </w:rPr>
        <w:t>TÉRMINOS GENERALES</w:t>
      </w:r>
      <w:bookmarkEnd w:id="247"/>
    </w:p>
    <w:p w14:paraId="0962AD7D" w14:textId="77777777" w:rsidR="002C2E35" w:rsidRDefault="002C2E35" w:rsidP="002C2E35">
      <w:pPr>
        <w:pStyle w:val="Ttulo2"/>
        <w:spacing w:line="360" w:lineRule="auto"/>
        <w:rPr>
          <w:u w:val="single"/>
          <w:lang w:eastAsia="es-ES"/>
        </w:rPr>
      </w:pPr>
      <w:r>
        <w:rPr>
          <w:lang w:eastAsia="es-ES"/>
        </w:rPr>
        <w:tab/>
      </w:r>
      <w:r w:rsidR="00CE6B32" w:rsidRPr="00E419EB">
        <w:rPr>
          <w:u w:val="single"/>
          <w:lang w:eastAsia="es-ES"/>
        </w:rPr>
        <w:t xml:space="preserve">Ejecución de la Obra </w:t>
      </w:r>
    </w:p>
    <w:p w14:paraId="29A64C15" w14:textId="77777777" w:rsidR="00641CD0" w:rsidRDefault="00D467AB" w:rsidP="002C2E35">
      <w:pPr>
        <w:tabs>
          <w:tab w:val="left" w:pos="1665"/>
        </w:tabs>
        <w:rPr>
          <w:bCs/>
          <w:lang w:val="es-PE"/>
        </w:rPr>
      </w:pPr>
      <w:r>
        <w:rPr>
          <w:bCs/>
          <w:lang w:val="es-PE"/>
        </w:rPr>
        <w:t>CPP</w:t>
      </w:r>
      <w:r w:rsidR="00CE6B32" w:rsidRPr="00AE2969">
        <w:rPr>
          <w:bCs/>
          <w:lang w:val="es-PE"/>
        </w:rPr>
        <w:t xml:space="preserve"> deberá llevar a cabo, dirigir y controlar la ejecución debida de los trabajos encomendados, de acuerdo </w:t>
      </w:r>
      <w:r w:rsidR="00CE6B32">
        <w:rPr>
          <w:bCs/>
          <w:lang w:val="es-PE"/>
        </w:rPr>
        <w:t>a</w:t>
      </w:r>
      <w:r w:rsidR="00CE6B32" w:rsidRPr="00AE2969">
        <w:rPr>
          <w:bCs/>
          <w:lang w:val="es-PE"/>
        </w:rPr>
        <w:t xml:space="preserve"> las técnicas y especialidades aplicables, siendo responsable de su realización en el tiempo y forma convenidos</w:t>
      </w:r>
      <w:r w:rsidR="00D82876">
        <w:rPr>
          <w:bCs/>
          <w:lang w:val="es-PE"/>
        </w:rPr>
        <w:t>.</w:t>
      </w:r>
    </w:p>
    <w:p w14:paraId="6BC199E4" w14:textId="77777777" w:rsidR="00CE6B32" w:rsidRPr="00E419EB" w:rsidRDefault="00CE6B32" w:rsidP="00CE6B32">
      <w:pPr>
        <w:pStyle w:val="Ttulo2"/>
        <w:spacing w:line="360" w:lineRule="auto"/>
        <w:rPr>
          <w:u w:val="single"/>
          <w:lang w:eastAsia="es-ES"/>
        </w:rPr>
      </w:pPr>
      <w:bookmarkStart w:id="248" w:name="_Toc340520956"/>
      <w:r w:rsidRPr="00E419EB">
        <w:rPr>
          <w:u w:val="single"/>
          <w:lang w:eastAsia="es-ES"/>
        </w:rPr>
        <w:t>P</w:t>
      </w:r>
      <w:bookmarkEnd w:id="248"/>
      <w:r w:rsidRPr="00E419EB">
        <w:rPr>
          <w:u w:val="single"/>
          <w:lang w:eastAsia="es-ES"/>
        </w:rPr>
        <w:t>ersonal</w:t>
      </w:r>
    </w:p>
    <w:p w14:paraId="7D39BEFA" w14:textId="77777777" w:rsidR="00CE6B32" w:rsidRPr="000335CA" w:rsidRDefault="00D467AB" w:rsidP="00CE6B32">
      <w:pPr>
        <w:spacing w:before="60" w:after="60" w:line="360" w:lineRule="auto"/>
      </w:pPr>
      <w:bookmarkStart w:id="249" w:name="_Toc340520957"/>
      <w:bookmarkStart w:id="250" w:name="_Toc253647744"/>
      <w:bookmarkStart w:id="251" w:name="_Toc253648343"/>
      <w:bookmarkStart w:id="252" w:name="_Toc253648704"/>
      <w:bookmarkStart w:id="253" w:name="_Toc253648783"/>
      <w:r>
        <w:t>CPP</w:t>
      </w:r>
      <w:r w:rsidR="00CE6B32" w:rsidRPr="000335CA">
        <w:t xml:space="preserve"> manifiesta que su personal y el de sus </w:t>
      </w:r>
      <w:r w:rsidR="00CE6B32">
        <w:t>Contratistas</w:t>
      </w:r>
      <w:r w:rsidR="00CE6B32" w:rsidRPr="000335CA">
        <w:t xml:space="preserve"> asignado a la realización del Servicio:</w:t>
      </w:r>
    </w:p>
    <w:p w14:paraId="2B608677" w14:textId="77777777" w:rsidR="00CE6B32" w:rsidRPr="000335CA" w:rsidRDefault="00CE6B32" w:rsidP="005E316B">
      <w:pPr>
        <w:pStyle w:val="Prrafodelista"/>
        <w:numPr>
          <w:ilvl w:val="0"/>
          <w:numId w:val="5"/>
        </w:numPr>
        <w:spacing w:before="60" w:after="60"/>
      </w:pPr>
      <w:r w:rsidRPr="000335CA">
        <w:t>Estará debidamente capacitado para desempeñar las labores a las cuales se le asigne y conocerá ampliamente tanto sus responsabilidades, como el manejo de equipos, así como las medidas de seguridad según la especialidad en la que se desempeñe.</w:t>
      </w:r>
    </w:p>
    <w:p w14:paraId="311350A2" w14:textId="77777777" w:rsidR="00CE6B32" w:rsidRPr="000335CA" w:rsidRDefault="00CE6B32" w:rsidP="005E316B">
      <w:pPr>
        <w:pStyle w:val="Prrafodelista"/>
        <w:numPr>
          <w:ilvl w:val="0"/>
          <w:numId w:val="5"/>
        </w:numPr>
        <w:spacing w:before="60" w:after="60"/>
      </w:pPr>
      <w:r w:rsidRPr="000335CA">
        <w:t>Contará con ropa de trabajo, elementos de seguridad persona</w:t>
      </w:r>
      <w:r>
        <w:t xml:space="preserve">l, tales como </w:t>
      </w:r>
      <w:r w:rsidRPr="000335CA">
        <w:t>camisas de manga larga, guantes, gafas protectoras, chalecos, según su especialidad.</w:t>
      </w:r>
    </w:p>
    <w:p w14:paraId="4D0922AE" w14:textId="77777777" w:rsidR="00CE6B32" w:rsidRPr="000335CA" w:rsidRDefault="00CE6B32" w:rsidP="005E316B">
      <w:pPr>
        <w:pStyle w:val="Prrafodelista"/>
        <w:numPr>
          <w:ilvl w:val="0"/>
          <w:numId w:val="5"/>
        </w:numPr>
        <w:spacing w:before="60" w:after="60"/>
      </w:pPr>
      <w:r w:rsidRPr="000335CA">
        <w:t>Estará debidamente afiliado al Seguro Social obligatorio.</w:t>
      </w:r>
    </w:p>
    <w:p w14:paraId="72844027" w14:textId="77777777" w:rsidR="00CE6B32" w:rsidRPr="000335CA" w:rsidRDefault="00CE6B32" w:rsidP="005E316B">
      <w:pPr>
        <w:pStyle w:val="Prrafodelista"/>
        <w:numPr>
          <w:ilvl w:val="0"/>
          <w:numId w:val="5"/>
        </w:numPr>
        <w:spacing w:before="60" w:after="60"/>
      </w:pPr>
      <w:r w:rsidRPr="000335CA">
        <w:t>Contará con sus correspondientes credenciales para ejercer las actividades según sea su especialidad, tales como operadores de equipos, conductores, y demás actividades profesionales.</w:t>
      </w:r>
    </w:p>
    <w:p w14:paraId="569E1B4B" w14:textId="77777777" w:rsidR="00CE6B32" w:rsidRPr="00326093" w:rsidRDefault="00CE6B32" w:rsidP="005E316B">
      <w:pPr>
        <w:numPr>
          <w:ilvl w:val="0"/>
          <w:numId w:val="5"/>
        </w:numPr>
        <w:spacing w:line="360" w:lineRule="auto"/>
        <w:rPr>
          <w:lang w:val="es-PE"/>
        </w:rPr>
      </w:pPr>
      <w:r w:rsidRPr="00326093">
        <w:rPr>
          <w:lang w:val="es-PE"/>
        </w:rPr>
        <w:lastRenderedPageBreak/>
        <w:t xml:space="preserve">Será examinado clínicamente y se encontrará apto para el cumplimiento de las labores asignadas. </w:t>
      </w:r>
      <w:r w:rsidR="00D467AB">
        <w:t>CPP</w:t>
      </w:r>
      <w:r w:rsidRPr="00326093">
        <w:rPr>
          <w:lang w:val="es-PE"/>
        </w:rPr>
        <w:t xml:space="preserve"> se obliga a contar con el correspondiente certificado médico de “apto” del personal asignado. </w:t>
      </w:r>
    </w:p>
    <w:p w14:paraId="0A89E14B" w14:textId="77777777" w:rsidR="00CE6B32" w:rsidRPr="00E419EB" w:rsidRDefault="00CE6B32" w:rsidP="00CE6B32">
      <w:pPr>
        <w:pStyle w:val="Ttulo2"/>
        <w:spacing w:line="360" w:lineRule="auto"/>
        <w:rPr>
          <w:u w:val="single"/>
          <w:lang w:eastAsia="es-ES"/>
        </w:rPr>
      </w:pPr>
      <w:r w:rsidRPr="00E419EB">
        <w:rPr>
          <w:u w:val="single"/>
          <w:lang w:eastAsia="es-ES"/>
        </w:rPr>
        <w:t>Materiales, Equipos y Servicios</w:t>
      </w:r>
    </w:p>
    <w:bookmarkEnd w:id="249"/>
    <w:bookmarkEnd w:id="250"/>
    <w:bookmarkEnd w:id="251"/>
    <w:bookmarkEnd w:id="252"/>
    <w:bookmarkEnd w:id="253"/>
    <w:p w14:paraId="6694B3F0" w14:textId="77777777" w:rsidR="00CE6B32" w:rsidRDefault="00D467AB" w:rsidP="00CE6B32">
      <w:pPr>
        <w:spacing w:line="360" w:lineRule="auto"/>
        <w:rPr>
          <w:lang w:val="es-AR"/>
        </w:rPr>
      </w:pPr>
      <w:r>
        <w:t>CPP</w:t>
      </w:r>
      <w:r w:rsidR="00CE6B32" w:rsidRPr="000335CA">
        <w:rPr>
          <w:rFonts w:eastAsia="Calibri"/>
          <w:lang w:val="es-AR"/>
        </w:rPr>
        <w:t xml:space="preserve"> deberá contar con los materiales, equipos y todos los demás bienes que fuesen necesarios para la adecuada y correcta ejecución de las obras y servicios contratados.</w:t>
      </w:r>
      <w:r w:rsidR="00CE6B32">
        <w:rPr>
          <w:rFonts w:eastAsia="Calibri"/>
          <w:lang w:val="es-AR"/>
        </w:rPr>
        <w:t xml:space="preserve"> </w:t>
      </w:r>
      <w:r w:rsidR="00CE6B32" w:rsidRPr="000335CA">
        <w:rPr>
          <w:lang w:val="es-AR"/>
        </w:rPr>
        <w:t xml:space="preserve">La energía eléctrica, agua, gas, </w:t>
      </w:r>
      <w:r w:rsidR="00CE6B32">
        <w:rPr>
          <w:lang w:val="es-AR"/>
        </w:rPr>
        <w:t xml:space="preserve">combustibles, </w:t>
      </w:r>
      <w:r w:rsidR="00CE6B32" w:rsidRPr="000335CA">
        <w:rPr>
          <w:lang w:val="es-AR"/>
        </w:rPr>
        <w:t xml:space="preserve">lubricantes y demás elementos que </w:t>
      </w:r>
      <w:r>
        <w:t>CPP</w:t>
      </w:r>
      <w:r w:rsidR="00CE6B32" w:rsidRPr="000335CA">
        <w:rPr>
          <w:lang w:val="es-AR"/>
        </w:rPr>
        <w:t xml:space="preserve"> pudiera necesitar para el funcionamiento de sus equipos deberá procurarlos a su cuenta y cargo.</w:t>
      </w:r>
    </w:p>
    <w:p w14:paraId="71C7F924" w14:textId="77777777" w:rsidR="00CE6B32" w:rsidRPr="00E419EB" w:rsidRDefault="00CE6B32" w:rsidP="00CE6B32">
      <w:pPr>
        <w:pStyle w:val="Ttulo2"/>
        <w:spacing w:line="360" w:lineRule="auto"/>
        <w:rPr>
          <w:u w:val="single"/>
          <w:lang w:eastAsia="es-ES"/>
        </w:rPr>
      </w:pPr>
      <w:bookmarkStart w:id="254" w:name="_Toc340520958"/>
      <w:bookmarkStart w:id="255" w:name="_Ref342396655"/>
      <w:bookmarkStart w:id="256" w:name="_Ref341693629"/>
      <w:r w:rsidRPr="00E419EB">
        <w:rPr>
          <w:u w:val="single"/>
          <w:lang w:eastAsia="es-ES"/>
        </w:rPr>
        <w:t xml:space="preserve">Normas de </w:t>
      </w:r>
      <w:proofErr w:type="spellStart"/>
      <w:r w:rsidRPr="00E419EB">
        <w:rPr>
          <w:u w:val="single"/>
          <w:lang w:eastAsia="es-ES"/>
        </w:rPr>
        <w:t>HSE</w:t>
      </w:r>
      <w:proofErr w:type="spellEnd"/>
    </w:p>
    <w:bookmarkEnd w:id="254"/>
    <w:bookmarkEnd w:id="255"/>
    <w:p w14:paraId="1FADDD0E" w14:textId="77777777" w:rsidR="00CE6B32" w:rsidRPr="007030AB" w:rsidRDefault="00D467AB" w:rsidP="00CE6B32">
      <w:pPr>
        <w:spacing w:line="360" w:lineRule="auto"/>
        <w:rPr>
          <w:rFonts w:eastAsia="Calibri"/>
        </w:rPr>
      </w:pPr>
      <w:r>
        <w:t>CPP</w:t>
      </w:r>
      <w:r w:rsidR="00CE6B32" w:rsidRPr="009E3264">
        <w:rPr>
          <w:rFonts w:eastAsia="Calibri"/>
        </w:rPr>
        <w:t xml:space="preserve"> cumplirá con lo indicado en las normas legales n</w:t>
      </w:r>
      <w:r w:rsidR="00CE6B32">
        <w:rPr>
          <w:rFonts w:eastAsia="Calibri"/>
        </w:rPr>
        <w:t>acionales, provinciales y munici</w:t>
      </w:r>
      <w:r w:rsidR="00CE6B32" w:rsidRPr="009E3264">
        <w:rPr>
          <w:rFonts w:eastAsia="Calibri"/>
        </w:rPr>
        <w:t xml:space="preserve">pales, vigentes en el Ecuador. De la misma forma y bajo la responsabilidad de </w:t>
      </w:r>
      <w:r>
        <w:t>CPP</w:t>
      </w:r>
      <w:r w:rsidR="00CE6B32" w:rsidRPr="009E3264">
        <w:rPr>
          <w:rFonts w:eastAsia="Calibri"/>
        </w:rPr>
        <w:t xml:space="preserve">, sus </w:t>
      </w:r>
      <w:r w:rsidR="00CE6B32">
        <w:rPr>
          <w:rFonts w:eastAsia="Calibri"/>
        </w:rPr>
        <w:t>C</w:t>
      </w:r>
      <w:r w:rsidR="00CE6B32" w:rsidRPr="009E3264">
        <w:rPr>
          <w:rFonts w:eastAsia="Calibri"/>
        </w:rPr>
        <w:t>ontratistas estarán sujetos a iguales obligaciones y a las que se enumeran a continuación</w:t>
      </w:r>
      <w:r w:rsidR="00CE6B32">
        <w:rPr>
          <w:rFonts w:eastAsia="Calibri"/>
        </w:rPr>
        <w:t>:</w:t>
      </w:r>
    </w:p>
    <w:p w14:paraId="6C06290A" w14:textId="77777777" w:rsidR="00CE6B32" w:rsidRPr="000335CA" w:rsidRDefault="00D467AB" w:rsidP="005E316B">
      <w:pPr>
        <w:pStyle w:val="Prrafodelista"/>
        <w:numPr>
          <w:ilvl w:val="0"/>
          <w:numId w:val="6"/>
        </w:numPr>
        <w:spacing w:before="60" w:after="60"/>
      </w:pPr>
      <w:r>
        <w:t>CPP</w:t>
      </w:r>
      <w:r w:rsidR="00CE6B32" w:rsidRPr="000335CA">
        <w:t xml:space="preserve"> deberá observar el máximo respeto por la propiedad y bienes de los hacendados en cuyos campos se llevan a cabo las actividades para el cumplimiento del contrato, o por los cuales se transita para concurrir a los mismos.</w:t>
      </w:r>
    </w:p>
    <w:p w14:paraId="4361655C" w14:textId="77777777" w:rsidR="00CE6B32" w:rsidRPr="000335CA" w:rsidRDefault="00D467AB" w:rsidP="005E316B">
      <w:pPr>
        <w:pStyle w:val="Prrafodelista"/>
        <w:numPr>
          <w:ilvl w:val="0"/>
          <w:numId w:val="6"/>
        </w:numPr>
        <w:spacing w:before="60" w:after="60"/>
      </w:pPr>
      <w:r>
        <w:t>CPP</w:t>
      </w:r>
      <w:r w:rsidR="00CE6B32" w:rsidRPr="000335CA">
        <w:t xml:space="preserve"> deberá mantener el orden y la limpieza en toda el área de sus talleres y oficinas y lugar donde trabaje, realizando un especial cuidado del medio ambiente.</w:t>
      </w:r>
    </w:p>
    <w:p w14:paraId="0A7A56AA" w14:textId="77777777" w:rsidR="00CE6B32" w:rsidRPr="000335CA" w:rsidRDefault="00CE6B32" w:rsidP="005E316B">
      <w:pPr>
        <w:pStyle w:val="Prrafodelista"/>
        <w:numPr>
          <w:ilvl w:val="0"/>
          <w:numId w:val="6"/>
        </w:numPr>
        <w:spacing w:before="60" w:after="60"/>
      </w:pPr>
      <w:r w:rsidRPr="000335CA">
        <w:t>Toda zanja, pozo o desnivel que se produzca durante los trabajos deberá estar perfectamente balizado y protegido para evitar posibles accidentes.</w:t>
      </w:r>
    </w:p>
    <w:p w14:paraId="125B5BE0" w14:textId="77777777" w:rsidR="00CE6B32" w:rsidRPr="000335CA" w:rsidRDefault="00CE6B32" w:rsidP="005E316B">
      <w:pPr>
        <w:pStyle w:val="Prrafodelista"/>
        <w:numPr>
          <w:ilvl w:val="0"/>
          <w:numId w:val="6"/>
        </w:numPr>
        <w:spacing w:before="60" w:after="60"/>
      </w:pPr>
      <w:r w:rsidRPr="000335CA">
        <w:t xml:space="preserve">Todo derrame de combustible o inflamables cuyo origen sea un equipo de </w:t>
      </w:r>
      <w:r w:rsidR="00D467AB">
        <w:t>CPP</w:t>
      </w:r>
      <w:r w:rsidRPr="000335CA">
        <w:t>, deberá ser limpiado de inmediato.</w:t>
      </w:r>
    </w:p>
    <w:p w14:paraId="55E068FB" w14:textId="77777777" w:rsidR="00CE6B32" w:rsidRPr="000335CA" w:rsidRDefault="00D467AB" w:rsidP="005E316B">
      <w:pPr>
        <w:pStyle w:val="Prrafodelista"/>
        <w:numPr>
          <w:ilvl w:val="0"/>
          <w:numId w:val="6"/>
        </w:numPr>
        <w:spacing w:before="60" w:after="60"/>
      </w:pPr>
      <w:r>
        <w:t>CPP</w:t>
      </w:r>
      <w:r w:rsidR="00CE6B32" w:rsidRPr="000335CA">
        <w:t xml:space="preserve"> deberá capacitar a su personal en el uso adecuado de los extintores y elementos de seguridad en general y en la prevención de accidentes.</w:t>
      </w:r>
    </w:p>
    <w:p w14:paraId="1D283F66" w14:textId="77777777" w:rsidR="00CE6B32" w:rsidRPr="008A7CE2" w:rsidRDefault="00D467AB" w:rsidP="005E316B">
      <w:pPr>
        <w:numPr>
          <w:ilvl w:val="0"/>
          <w:numId w:val="5"/>
        </w:numPr>
        <w:spacing w:line="360" w:lineRule="auto"/>
        <w:rPr>
          <w:lang w:val="es-PE"/>
        </w:rPr>
      </w:pPr>
      <w:r>
        <w:t>CPP</w:t>
      </w:r>
      <w:r w:rsidR="00CE6B32" w:rsidRPr="008A7CE2">
        <w:rPr>
          <w:lang w:val="es-PE"/>
        </w:rPr>
        <w:t xml:space="preserve"> deberá cuidar el medio ambiente durante la ejecución de los trabajos respetando lo establecido en la normativa legal y reglamentaria vigente en dicha materia.</w:t>
      </w:r>
    </w:p>
    <w:p w14:paraId="2C14FA35" w14:textId="77777777" w:rsidR="00CE6B32" w:rsidRDefault="00CE6B32" w:rsidP="00CE6B32">
      <w:pPr>
        <w:pStyle w:val="Ttulo1"/>
        <w:spacing w:line="360" w:lineRule="auto"/>
        <w:ind w:left="431" w:hanging="431"/>
        <w:rPr>
          <w:lang w:eastAsia="es-ES"/>
        </w:rPr>
      </w:pPr>
      <w:bookmarkStart w:id="257" w:name="_Toc452486410"/>
      <w:bookmarkStart w:id="258" w:name="_Toc522531122"/>
      <w:r w:rsidRPr="009B5F0D">
        <w:rPr>
          <w:lang w:val="es-PE"/>
        </w:rPr>
        <w:t>E</w:t>
      </w:r>
      <w:r>
        <w:rPr>
          <w:lang w:val="es-PE"/>
        </w:rPr>
        <w:t>NTREGABLES</w:t>
      </w:r>
      <w:bookmarkStart w:id="259" w:name="_Toc340520962"/>
      <w:bookmarkStart w:id="260" w:name="_Toc354477064"/>
      <w:bookmarkEnd w:id="256"/>
      <w:bookmarkEnd w:id="257"/>
      <w:bookmarkEnd w:id="258"/>
    </w:p>
    <w:p w14:paraId="3BCF880A" w14:textId="77777777" w:rsidR="00CE6B32" w:rsidRPr="00EF3BC0" w:rsidRDefault="00CE6B32" w:rsidP="00CE6B32">
      <w:pPr>
        <w:pStyle w:val="Sinespaciado"/>
        <w:spacing w:line="360" w:lineRule="auto"/>
        <w:rPr>
          <w:rFonts w:eastAsia="Calibri"/>
          <w:u w:val="single"/>
          <w:lang w:val="es-PE"/>
        </w:rPr>
      </w:pPr>
      <w:r w:rsidRPr="00EF3BC0">
        <w:rPr>
          <w:rFonts w:eastAsia="Calibri"/>
          <w:u w:val="single"/>
          <w:lang w:val="es-PE"/>
        </w:rPr>
        <w:t>Reportes de Construcción</w:t>
      </w:r>
    </w:p>
    <w:p w14:paraId="23A2B7BC" w14:textId="77777777" w:rsidR="00CE6B32" w:rsidRPr="00087B64" w:rsidRDefault="00CE6B32" w:rsidP="005E316B">
      <w:pPr>
        <w:pStyle w:val="Sinespaciado"/>
        <w:numPr>
          <w:ilvl w:val="0"/>
          <w:numId w:val="3"/>
        </w:numPr>
        <w:spacing w:line="360" w:lineRule="auto"/>
        <w:rPr>
          <w:rFonts w:eastAsia="Calibri"/>
          <w:lang w:val="es-AR"/>
        </w:rPr>
      </w:pPr>
      <w:r>
        <w:rPr>
          <w:rFonts w:eastAsia="Calibri"/>
          <w:lang w:val="es-AR"/>
        </w:rPr>
        <w:t>Reporte Diario de Obra (</w:t>
      </w:r>
      <w:proofErr w:type="spellStart"/>
      <w:r>
        <w:rPr>
          <w:rFonts w:eastAsia="Calibri"/>
          <w:lang w:val="es-AR"/>
        </w:rPr>
        <w:t>RDO</w:t>
      </w:r>
      <w:proofErr w:type="spellEnd"/>
      <w:r>
        <w:rPr>
          <w:rFonts w:eastAsia="Calibri"/>
          <w:lang w:val="es-AR"/>
        </w:rPr>
        <w:t>)</w:t>
      </w:r>
    </w:p>
    <w:p w14:paraId="346F6171" w14:textId="77777777" w:rsidR="00CE6B32" w:rsidRPr="00087B64" w:rsidRDefault="00CE6B32" w:rsidP="005E316B">
      <w:pPr>
        <w:pStyle w:val="Sinespaciado"/>
        <w:numPr>
          <w:ilvl w:val="0"/>
          <w:numId w:val="3"/>
        </w:numPr>
        <w:spacing w:line="360" w:lineRule="auto"/>
        <w:rPr>
          <w:rFonts w:eastAsia="Calibri"/>
          <w:lang w:val="es-AR"/>
        </w:rPr>
      </w:pPr>
      <w:r w:rsidRPr="00087B64">
        <w:rPr>
          <w:rFonts w:cs="Arial"/>
          <w:szCs w:val="20"/>
          <w:lang w:val="es-PE" w:eastAsia="es-PE"/>
        </w:rPr>
        <w:t>Reportes Semanal de Obra (</w:t>
      </w:r>
      <w:proofErr w:type="spellStart"/>
      <w:r w:rsidRPr="00087B64">
        <w:rPr>
          <w:rFonts w:cs="Arial"/>
          <w:szCs w:val="20"/>
          <w:lang w:val="es-PE" w:eastAsia="es-PE"/>
        </w:rPr>
        <w:t>RSO</w:t>
      </w:r>
      <w:proofErr w:type="spellEnd"/>
      <w:r w:rsidRPr="00087B64">
        <w:rPr>
          <w:rFonts w:cs="Arial"/>
          <w:szCs w:val="20"/>
          <w:lang w:val="es-PE" w:eastAsia="es-PE"/>
        </w:rPr>
        <w:t>)</w:t>
      </w:r>
    </w:p>
    <w:p w14:paraId="2FFA0418" w14:textId="77777777" w:rsidR="00CE6B32" w:rsidRPr="00101002" w:rsidRDefault="00CE6B32" w:rsidP="00CE6B32">
      <w:pPr>
        <w:pStyle w:val="Ttulo1"/>
        <w:spacing w:line="360" w:lineRule="auto"/>
        <w:ind w:left="431" w:hanging="431"/>
        <w:rPr>
          <w:lang w:eastAsia="es-ES"/>
        </w:rPr>
      </w:pPr>
      <w:bookmarkStart w:id="261" w:name="_Toc452486411"/>
      <w:bookmarkStart w:id="262" w:name="_Toc522531123"/>
      <w:r w:rsidRPr="00101002">
        <w:rPr>
          <w:lang w:eastAsia="es-ES"/>
        </w:rPr>
        <w:t>CON</w:t>
      </w:r>
      <w:r>
        <w:rPr>
          <w:lang w:eastAsia="es-ES"/>
        </w:rPr>
        <w:t>SIDERACIONES</w:t>
      </w:r>
      <w:r w:rsidRPr="00101002">
        <w:rPr>
          <w:lang w:eastAsia="es-ES"/>
        </w:rPr>
        <w:t xml:space="preserve"> DE LA OFERTA</w:t>
      </w:r>
      <w:bookmarkEnd w:id="259"/>
      <w:bookmarkEnd w:id="260"/>
      <w:bookmarkEnd w:id="261"/>
      <w:bookmarkEnd w:id="262"/>
    </w:p>
    <w:p w14:paraId="257BD09B" w14:textId="77777777" w:rsidR="00E40A1A" w:rsidRPr="001277C2" w:rsidRDefault="00E40A1A" w:rsidP="00E40A1A">
      <w:pPr>
        <w:spacing w:line="360" w:lineRule="auto"/>
        <w:rPr>
          <w:rFonts w:eastAsia="Calibri"/>
          <w:lang w:val="es-AR"/>
        </w:rPr>
      </w:pPr>
      <w:r w:rsidRPr="001277C2">
        <w:rPr>
          <w:rFonts w:eastAsia="Calibri"/>
          <w:lang w:val="es-AR"/>
        </w:rPr>
        <w:t>La presente Propuesta considera que</w:t>
      </w:r>
      <w:r>
        <w:rPr>
          <w:rFonts w:eastAsia="Calibri"/>
          <w:lang w:val="es-AR"/>
        </w:rPr>
        <w:t xml:space="preserve"> se aplicarán las disposiciones del Acuerdo Maestro de Servicios Técnicos Especializados </w:t>
      </w:r>
      <w:proofErr w:type="spellStart"/>
      <w:r>
        <w:rPr>
          <w:rFonts w:eastAsia="Calibri"/>
          <w:lang w:val="es-AR"/>
        </w:rPr>
        <w:t>N°</w:t>
      </w:r>
      <w:proofErr w:type="spellEnd"/>
      <w:r>
        <w:rPr>
          <w:rFonts w:eastAsia="Calibri"/>
          <w:lang w:val="es-AR"/>
        </w:rPr>
        <w:t xml:space="preserve"> </w:t>
      </w:r>
      <w:r w:rsidR="00C220D7">
        <w:rPr>
          <w:rFonts w:eastAsia="Calibri"/>
          <w:lang w:val="es-AR"/>
        </w:rPr>
        <w:t>SHAYA</w:t>
      </w:r>
      <w:r>
        <w:rPr>
          <w:rFonts w:eastAsia="Calibri"/>
          <w:lang w:val="es-AR"/>
        </w:rPr>
        <w:t>-SCS-001-01-01-2016, firmado entre las partes y vigente desde 01 de enero de 2016, y todas las enmiendas asociadas al mismo y firmadas entre las partes.</w:t>
      </w:r>
    </w:p>
    <w:p w14:paraId="19FE9384" w14:textId="77777777" w:rsidR="00045914" w:rsidRPr="00045914" w:rsidRDefault="00E40A1A" w:rsidP="00E40A1A">
      <w:pPr>
        <w:spacing w:line="360" w:lineRule="auto"/>
        <w:rPr>
          <w:rFonts w:eastAsia="Calibri"/>
          <w:lang w:val="es-AR"/>
        </w:rPr>
      </w:pPr>
      <w:r w:rsidRPr="001277C2">
        <w:rPr>
          <w:rFonts w:eastAsia="Calibri"/>
          <w:lang w:val="es-AR"/>
        </w:rPr>
        <w:lastRenderedPageBreak/>
        <w:t>Sin que implique modificación a las disposiciones indicad</w:t>
      </w:r>
      <w:r>
        <w:rPr>
          <w:rFonts w:eastAsia="Calibri"/>
          <w:lang w:val="es-AR"/>
        </w:rPr>
        <w:t>a</w:t>
      </w:r>
      <w:r w:rsidRPr="001277C2">
        <w:rPr>
          <w:rFonts w:eastAsia="Calibri"/>
          <w:lang w:val="es-AR"/>
        </w:rPr>
        <w:t>s en el párrafo anterior, se tienen las siguientes consideraciones para los puntos detallados:</w:t>
      </w:r>
    </w:p>
    <w:p w14:paraId="566DF430" w14:textId="77777777" w:rsidR="00CE6B32" w:rsidRPr="00101002" w:rsidRDefault="00CE6B32" w:rsidP="00CE6B32">
      <w:pPr>
        <w:pStyle w:val="Ttulo2"/>
        <w:spacing w:line="360" w:lineRule="auto"/>
        <w:rPr>
          <w:b/>
          <w:lang w:eastAsia="es-ES"/>
        </w:rPr>
      </w:pPr>
      <w:r w:rsidRPr="00101002">
        <w:rPr>
          <w:b/>
          <w:lang w:eastAsia="es-ES"/>
        </w:rPr>
        <w:t>CONSIDERACIONES GENERALES</w:t>
      </w:r>
    </w:p>
    <w:p w14:paraId="533DA8FB" w14:textId="77777777" w:rsidR="002C2E35" w:rsidRDefault="00CE6B32" w:rsidP="00D443A2">
      <w:pPr>
        <w:pStyle w:val="Prrafodelista"/>
        <w:numPr>
          <w:ilvl w:val="0"/>
          <w:numId w:val="7"/>
        </w:numPr>
      </w:pPr>
      <w:r w:rsidRPr="005970FA">
        <w:rPr>
          <w:b/>
        </w:rPr>
        <w:t xml:space="preserve">Recepción de los </w:t>
      </w:r>
      <w:r>
        <w:rPr>
          <w:b/>
        </w:rPr>
        <w:t>Servicios</w:t>
      </w:r>
      <w:r w:rsidRPr="005970FA">
        <w:rPr>
          <w:b/>
        </w:rPr>
        <w:t>:</w:t>
      </w:r>
      <w:r w:rsidRPr="005970FA">
        <w:t xml:space="preserve"> </w:t>
      </w:r>
      <w:r>
        <w:t xml:space="preserve">La Recepción de los Servicios (o de cualquier parte de los Servicios) se dará cuando </w:t>
      </w:r>
      <w:r w:rsidR="00D467AB">
        <w:t>CPP</w:t>
      </w:r>
      <w:r>
        <w:t xml:space="preserve"> hubiera concluido las actividades de montaje de los mismos, encontrándose las instalaciones en condiciones para el inicio de su puesta en marcha y operación. Cuando esto ocurra </w:t>
      </w:r>
      <w:r w:rsidR="00D467AB">
        <w:t>CPP</w:t>
      </w:r>
      <w:r>
        <w:t xml:space="preserve"> deberá notificar al CLIENTE para proceder a firmar el Acta de Recepción. En dicho momento se levantará un Listado de Pendientes (Punch </w:t>
      </w:r>
      <w:proofErr w:type="spellStart"/>
      <w:r>
        <w:t>List</w:t>
      </w:r>
      <w:proofErr w:type="spellEnd"/>
      <w:r>
        <w:t xml:space="preserve">) que contenga todos los trabajos pendientes que debe completar </w:t>
      </w:r>
      <w:r w:rsidR="00D467AB">
        <w:t>CPP</w:t>
      </w:r>
      <w:r>
        <w:t xml:space="preserve"> y que no impidan la operación normal y segura de las instalaciones conforme previsto en el diseño y especificaciones aplicables. </w:t>
      </w:r>
    </w:p>
    <w:p w14:paraId="7F889353" w14:textId="77777777" w:rsidR="00CE6B32" w:rsidRDefault="00CE6B32" w:rsidP="002C2E35">
      <w:pPr>
        <w:pStyle w:val="Prrafodelista"/>
      </w:pPr>
      <w:r>
        <w:t xml:space="preserve">La Recepción ocurrirá automáticamente en caso que el CLIENTE no se expida dentro de los 5 días corridos a partir de la solicitud formal de </w:t>
      </w:r>
      <w:r w:rsidR="00D467AB">
        <w:t>CPP</w:t>
      </w:r>
      <w:r>
        <w:t xml:space="preserve">. A partir de la Recepción, el CLIENTE será responsable por la guarda, custodia, control, puesta en marcha, operación y mantenimiento de los Servicios. A cualquier evento, la utilización y/o toma de posesión de la obra por el CLIENTE, EP Petroecuador, Petroamazonas o quien ejerza la operación de las instalaciones implicará automáticamente su Recepción y liberación de responsabilidad a </w:t>
      </w:r>
      <w:r w:rsidR="00D467AB">
        <w:t>CPP</w:t>
      </w:r>
      <w:r>
        <w:t xml:space="preserve"> por el uso de las mismas.</w:t>
      </w:r>
    </w:p>
    <w:p w14:paraId="3588D7CE" w14:textId="77777777" w:rsidR="00CE6B32" w:rsidRPr="00147CBC" w:rsidRDefault="00CE6B32" w:rsidP="005E316B">
      <w:pPr>
        <w:pStyle w:val="Prrafodelista"/>
        <w:numPr>
          <w:ilvl w:val="0"/>
          <w:numId w:val="8"/>
        </w:numPr>
        <w:rPr>
          <w:b/>
        </w:rPr>
      </w:pPr>
      <w:r w:rsidRPr="00E4045E">
        <w:rPr>
          <w:b/>
        </w:rPr>
        <w:t>Recepción Parcial de los Se</w:t>
      </w:r>
      <w:r w:rsidRPr="001F4BF6">
        <w:rPr>
          <w:b/>
        </w:rPr>
        <w:t>r</w:t>
      </w:r>
      <w:r w:rsidRPr="00E4045E">
        <w:rPr>
          <w:b/>
        </w:rPr>
        <w:t xml:space="preserve">vicios: </w:t>
      </w:r>
      <w:r w:rsidRPr="00B317CA">
        <w:t xml:space="preserve">En caso que se deban interrumpir los Servicios antes de su finalización, las Partes firmarán un Acta de Recepción Parcial previo a la interrupción, que contendrá i) el avance de los Servicios a dicho momento y </w:t>
      </w:r>
      <w:proofErr w:type="spellStart"/>
      <w:r w:rsidRPr="00B317CA">
        <w:t>ii</w:t>
      </w:r>
      <w:proofErr w:type="spellEnd"/>
      <w:r w:rsidRPr="00B317CA">
        <w:t xml:space="preserve">) las condiciones de entrega. A partir de ese momento el </w:t>
      </w:r>
      <w:r>
        <w:t>CLIENTE</w:t>
      </w:r>
      <w:r w:rsidRPr="00B317CA">
        <w:t xml:space="preserve"> será responsable por la guarda y control de los Servicios. Al momento de reanudarse la ejecución de los Servicios, las Partes emitirán un Acta de Devolución en donde se consigne i) la fecha de entrega y </w:t>
      </w:r>
      <w:proofErr w:type="spellStart"/>
      <w:r w:rsidRPr="00B317CA">
        <w:t>ii</w:t>
      </w:r>
      <w:proofErr w:type="spellEnd"/>
      <w:r w:rsidRPr="00B317CA">
        <w:t xml:space="preserve">) el estado de devolución. </w:t>
      </w:r>
      <w:r w:rsidR="00D467AB">
        <w:t>CPP</w:t>
      </w:r>
      <w:r w:rsidRPr="00B317CA">
        <w:t xml:space="preserve"> no se hará responsable de ningún daño o consecuencia que pueda surgir como resultado de la posesión del </w:t>
      </w:r>
      <w:r>
        <w:t>CLIENTE</w:t>
      </w:r>
      <w:r w:rsidRPr="00B317CA">
        <w:t xml:space="preserve"> del área de los Servicios.</w:t>
      </w:r>
      <w:r>
        <w:t xml:space="preserve"> </w:t>
      </w:r>
    </w:p>
    <w:p w14:paraId="5DCBCF07" w14:textId="77777777" w:rsidR="00CE6B32" w:rsidRPr="00101002" w:rsidRDefault="00CE6B32" w:rsidP="005E316B">
      <w:pPr>
        <w:pStyle w:val="Prrafodelista"/>
        <w:numPr>
          <w:ilvl w:val="0"/>
          <w:numId w:val="8"/>
        </w:numPr>
        <w:rPr>
          <w:b/>
        </w:rPr>
      </w:pPr>
      <w:r w:rsidRPr="00101002">
        <w:rPr>
          <w:b/>
        </w:rPr>
        <w:t xml:space="preserve">Normativa: </w:t>
      </w:r>
      <w:r w:rsidRPr="00101002">
        <w:t>En caso de r</w:t>
      </w:r>
      <w:r>
        <w:t>equerir la aplicación de Normas y/o</w:t>
      </w:r>
      <w:r w:rsidRPr="00101002">
        <w:t xml:space="preserve"> Especif</w:t>
      </w:r>
      <w:r>
        <w:t xml:space="preserve">icaciones Técnicas de Diseño </w:t>
      </w:r>
      <w:r w:rsidRPr="00101002">
        <w:t>no indicadas en esta Propuesta, se deberá evaluar la implicancia en el precio aquí ofertado.</w:t>
      </w:r>
    </w:p>
    <w:p w14:paraId="6ED22D89" w14:textId="77777777" w:rsidR="00CE6B32" w:rsidRDefault="00CE6B32" w:rsidP="005E316B">
      <w:pPr>
        <w:pStyle w:val="Prrafodelista"/>
        <w:numPr>
          <w:ilvl w:val="0"/>
          <w:numId w:val="9"/>
        </w:numPr>
      </w:pPr>
      <w:r w:rsidRPr="003B5EBA">
        <w:rPr>
          <w:b/>
        </w:rPr>
        <w:t xml:space="preserve">Recepción de Materiales: </w:t>
      </w:r>
      <w:r w:rsidRPr="00AA5108">
        <w:t xml:space="preserve">la Propuesta considera que los materiales provistos por </w:t>
      </w:r>
      <w:r>
        <w:t xml:space="preserve">el </w:t>
      </w:r>
      <w:proofErr w:type="spellStart"/>
      <w:r w:rsidR="00C220D7">
        <w:t>SHAYA</w:t>
      </w:r>
      <w:proofErr w:type="spellEnd"/>
      <w:r>
        <w:t xml:space="preserve"> y/o </w:t>
      </w:r>
      <w:r w:rsidRPr="00101002">
        <w:t>Petroamazonas EP</w:t>
      </w:r>
      <w:r>
        <w:t xml:space="preserve"> serán en almacenes dentro del campo petrolero en</w:t>
      </w:r>
      <w:r w:rsidR="00246A87">
        <w:t xml:space="preserve"> el cual se debe instalar </w:t>
      </w:r>
      <w:r w:rsidR="00C4126A">
        <w:t>dicho material</w:t>
      </w:r>
      <w:r>
        <w:t xml:space="preserve"> y </w:t>
      </w:r>
      <w:r w:rsidRPr="00AA5108">
        <w:t>estarán disponibles a la fecha de inicio de las actividades propuestas</w:t>
      </w:r>
      <w:r w:rsidRPr="00BD3843">
        <w:t xml:space="preserve"> </w:t>
      </w:r>
      <w:r w:rsidRPr="007F0D8F">
        <w:t xml:space="preserve">Los materiales serán retirados del almacén por </w:t>
      </w:r>
      <w:r w:rsidR="00D467AB">
        <w:t>CPP</w:t>
      </w:r>
      <w:r w:rsidRPr="007F0D8F">
        <w:t xml:space="preserve"> acorde a sus necesidades de acuerdo al cronograma de obra.</w:t>
      </w:r>
    </w:p>
    <w:p w14:paraId="1029D37D" w14:textId="77777777" w:rsidR="00312F25" w:rsidRDefault="00312F25" w:rsidP="005E316B">
      <w:pPr>
        <w:pStyle w:val="Prrafodelista"/>
        <w:numPr>
          <w:ilvl w:val="0"/>
          <w:numId w:val="9"/>
        </w:numPr>
      </w:pPr>
      <w:r>
        <w:rPr>
          <w:b/>
        </w:rPr>
        <w:t xml:space="preserve">Materiales provistos por </w:t>
      </w:r>
      <w:proofErr w:type="spellStart"/>
      <w:r w:rsidR="00C220D7">
        <w:rPr>
          <w:b/>
        </w:rPr>
        <w:t>SHAYA</w:t>
      </w:r>
      <w:proofErr w:type="spellEnd"/>
      <w:r>
        <w:rPr>
          <w:b/>
        </w:rPr>
        <w:t>:</w:t>
      </w:r>
      <w:r>
        <w:t xml:space="preserve"> La propuesta es por la integralidad de los servicios. Caso </w:t>
      </w:r>
      <w:proofErr w:type="spellStart"/>
      <w:r w:rsidR="00C220D7">
        <w:t>SHAYA</w:t>
      </w:r>
      <w:proofErr w:type="spellEnd"/>
      <w:r>
        <w:t xml:space="preserve"> entregue parcialmente o la totalidad de los materiales previsto en esta oferta los mismos serán comprados por </w:t>
      </w:r>
      <w:r w:rsidR="00D467AB">
        <w:t>CPP</w:t>
      </w:r>
      <w:r>
        <w:t xml:space="preserve"> a </w:t>
      </w:r>
      <w:proofErr w:type="spellStart"/>
      <w:r w:rsidR="00C220D7">
        <w:t>SHAYA</w:t>
      </w:r>
      <w:proofErr w:type="spellEnd"/>
      <w:r>
        <w:t xml:space="preserve">. </w:t>
      </w:r>
      <w:r w:rsidR="00D467AB">
        <w:t>CPP</w:t>
      </w:r>
      <w:r>
        <w:t xml:space="preserve"> reconocerá a </w:t>
      </w:r>
      <w:proofErr w:type="spellStart"/>
      <w:r w:rsidR="00C220D7">
        <w:t>SHAYA</w:t>
      </w:r>
      <w:proofErr w:type="spellEnd"/>
      <w:r>
        <w:t xml:space="preserve"> los valores </w:t>
      </w:r>
      <w:r>
        <w:lastRenderedPageBreak/>
        <w:t xml:space="preserve">efectivamente pagos por </w:t>
      </w:r>
      <w:proofErr w:type="spellStart"/>
      <w:r w:rsidR="00C220D7">
        <w:t>SHAYA</w:t>
      </w:r>
      <w:proofErr w:type="spellEnd"/>
      <w:r>
        <w:t xml:space="preserve"> por los materiales entregados, limitados a los precios establecidos en los </w:t>
      </w:r>
      <w:proofErr w:type="spellStart"/>
      <w:r>
        <w:t>APUs</w:t>
      </w:r>
      <w:proofErr w:type="spellEnd"/>
      <w:r>
        <w:t xml:space="preserve"> de cada precio unitario correspondiente. </w:t>
      </w:r>
    </w:p>
    <w:p w14:paraId="2FA3197C" w14:textId="77777777" w:rsidR="00312F25" w:rsidRDefault="00312F25" w:rsidP="005E316B">
      <w:pPr>
        <w:pStyle w:val="Prrafodelista"/>
        <w:numPr>
          <w:ilvl w:val="0"/>
          <w:numId w:val="9"/>
        </w:numPr>
      </w:pPr>
      <w:r>
        <w:rPr>
          <w:b/>
        </w:rPr>
        <w:t xml:space="preserve">Condición de los Materiales provistos por </w:t>
      </w:r>
      <w:proofErr w:type="spellStart"/>
      <w:r w:rsidR="00C220D7">
        <w:rPr>
          <w:b/>
        </w:rPr>
        <w:t>SHAYA</w:t>
      </w:r>
      <w:proofErr w:type="spellEnd"/>
      <w:r>
        <w:rPr>
          <w:b/>
        </w:rPr>
        <w:t>:</w:t>
      </w:r>
      <w:r>
        <w:t xml:space="preserve"> Los materiales a ser entregados por </w:t>
      </w:r>
      <w:proofErr w:type="spellStart"/>
      <w:r w:rsidR="00C220D7">
        <w:t>SHAYA</w:t>
      </w:r>
      <w:proofErr w:type="spellEnd"/>
      <w:r>
        <w:t>, deberán contar con todos sus certificados y estar en condiciones de preservación que permitan su utilización.</w:t>
      </w:r>
    </w:p>
    <w:p w14:paraId="1F1570EE" w14:textId="77777777" w:rsidR="00312F25" w:rsidRPr="00AA5108" w:rsidRDefault="00312F25" w:rsidP="005E316B">
      <w:pPr>
        <w:pStyle w:val="Prrafodelista"/>
        <w:numPr>
          <w:ilvl w:val="0"/>
          <w:numId w:val="9"/>
        </w:numPr>
      </w:pPr>
      <w:r>
        <w:rPr>
          <w:b/>
        </w:rPr>
        <w:t xml:space="preserve">Materiales provistos por </w:t>
      </w:r>
      <w:proofErr w:type="spellStart"/>
      <w:r>
        <w:rPr>
          <w:b/>
        </w:rPr>
        <w:t>PAM</w:t>
      </w:r>
      <w:proofErr w:type="spellEnd"/>
      <w:r>
        <w:rPr>
          <w:b/>
        </w:rPr>
        <w:t xml:space="preserve"> EP:</w:t>
      </w:r>
      <w:r>
        <w:t xml:space="preserve"> Caso </w:t>
      </w:r>
      <w:proofErr w:type="spellStart"/>
      <w:r>
        <w:t>PAM</w:t>
      </w:r>
      <w:proofErr w:type="spellEnd"/>
      <w:r>
        <w:t xml:space="preserve"> EP entregue algún material contemplado en la presente oferta los mismos serán considerados como un préstamo y serán devueltos como tal en un plazo a ser acordado.</w:t>
      </w:r>
    </w:p>
    <w:p w14:paraId="149A2DDC" w14:textId="77777777" w:rsidR="00CE6B32" w:rsidRPr="00AA5108" w:rsidRDefault="00CE6B32" w:rsidP="005E316B">
      <w:pPr>
        <w:pStyle w:val="Prrafodelista"/>
        <w:numPr>
          <w:ilvl w:val="0"/>
          <w:numId w:val="10"/>
        </w:numPr>
      </w:pPr>
      <w:r w:rsidRPr="00AA5108">
        <w:rPr>
          <w:b/>
        </w:rPr>
        <w:t>Inter</w:t>
      </w:r>
      <w:r>
        <w:rPr>
          <w:b/>
        </w:rPr>
        <w:t>ferencias</w:t>
      </w:r>
      <w:r w:rsidRPr="00AA5108">
        <w:rPr>
          <w:b/>
        </w:rPr>
        <w:t xml:space="preserve">: </w:t>
      </w:r>
      <w:r w:rsidRPr="00AA5108">
        <w:t xml:space="preserve">la Propuesta no considera </w:t>
      </w:r>
      <w:r>
        <w:t xml:space="preserve">el tratamiento de interferencias en las locaciones a ser definidas por el CLIENTE. </w:t>
      </w:r>
    </w:p>
    <w:p w14:paraId="79DE0AC3" w14:textId="77777777" w:rsidR="00CE6B32" w:rsidRPr="00A44C2C" w:rsidRDefault="00CE6B32" w:rsidP="005E316B">
      <w:pPr>
        <w:pStyle w:val="Prrafodelista"/>
        <w:numPr>
          <w:ilvl w:val="0"/>
          <w:numId w:val="11"/>
        </w:numPr>
        <w:spacing w:before="60" w:after="60"/>
        <w:rPr>
          <w:lang w:val="es-ES"/>
        </w:rPr>
      </w:pPr>
      <w:r w:rsidRPr="00101002">
        <w:rPr>
          <w:b/>
        </w:rPr>
        <w:t xml:space="preserve">Orden de Prelación: </w:t>
      </w:r>
      <w:r w:rsidRPr="00101002">
        <w:t>El orden de prelación será:</w:t>
      </w:r>
    </w:p>
    <w:p w14:paraId="564FE3BC" w14:textId="77777777" w:rsidR="00E40A1A" w:rsidRPr="00A44C2C" w:rsidRDefault="00E40A1A" w:rsidP="002C2E35">
      <w:pPr>
        <w:pStyle w:val="Prrafodelista"/>
        <w:numPr>
          <w:ilvl w:val="0"/>
          <w:numId w:val="12"/>
        </w:numPr>
        <w:spacing w:before="60" w:after="60"/>
        <w:rPr>
          <w:lang w:val="es-ES"/>
        </w:rPr>
      </w:pPr>
      <w:r>
        <w:rPr>
          <w:lang w:val="es-ES"/>
        </w:rPr>
        <w:t xml:space="preserve">Acuerdo Maestro de Servicios Técnicos Especializados </w:t>
      </w:r>
      <w:proofErr w:type="spellStart"/>
      <w:r>
        <w:rPr>
          <w:lang w:val="es-ES"/>
        </w:rPr>
        <w:t>N°</w:t>
      </w:r>
      <w:proofErr w:type="spellEnd"/>
      <w:r>
        <w:rPr>
          <w:lang w:val="es-ES"/>
        </w:rPr>
        <w:t xml:space="preserve"> </w:t>
      </w:r>
      <w:r w:rsidR="00C220D7">
        <w:rPr>
          <w:lang w:val="es-ES"/>
        </w:rPr>
        <w:t>SHAYA</w:t>
      </w:r>
      <w:r>
        <w:rPr>
          <w:lang w:val="es-ES"/>
        </w:rPr>
        <w:t>-SCS-001-01-01-2016, y todas las Enmiendas asociadas al mismo y firmadas entre las partes.</w:t>
      </w:r>
    </w:p>
    <w:p w14:paraId="51E077BE" w14:textId="77777777" w:rsidR="00CE6B32" w:rsidRPr="00A44C2C" w:rsidRDefault="00CE6B32" w:rsidP="002C2E35">
      <w:pPr>
        <w:pStyle w:val="Prrafodelista"/>
        <w:numPr>
          <w:ilvl w:val="0"/>
          <w:numId w:val="12"/>
        </w:numPr>
        <w:spacing w:before="60" w:after="60"/>
        <w:rPr>
          <w:lang w:val="es-ES"/>
        </w:rPr>
      </w:pPr>
      <w:r w:rsidRPr="00A44C2C">
        <w:rPr>
          <w:lang w:val="es-ES"/>
        </w:rPr>
        <w:t xml:space="preserve">La Orden de Trabajo </w:t>
      </w:r>
      <w:r w:rsidR="00C223FE">
        <w:rPr>
          <w:lang w:val="es-ES"/>
        </w:rPr>
        <w:t xml:space="preserve">u Orden de Compra </w:t>
      </w:r>
      <w:r w:rsidRPr="00A44C2C">
        <w:rPr>
          <w:lang w:val="es-ES"/>
        </w:rPr>
        <w:t>asociada a esta oferta</w:t>
      </w:r>
      <w:r>
        <w:rPr>
          <w:lang w:val="es-ES"/>
        </w:rPr>
        <w:t>, acordada por las partes</w:t>
      </w:r>
      <w:r w:rsidRPr="00A44C2C">
        <w:rPr>
          <w:lang w:val="es-ES"/>
        </w:rPr>
        <w:t>.</w:t>
      </w:r>
    </w:p>
    <w:p w14:paraId="2B5E82B3" w14:textId="77777777" w:rsidR="00CE6B32" w:rsidRPr="00383634" w:rsidRDefault="00CE6B32" w:rsidP="002C2E35">
      <w:pPr>
        <w:pStyle w:val="Prrafodelista"/>
        <w:numPr>
          <w:ilvl w:val="0"/>
          <w:numId w:val="12"/>
        </w:numPr>
        <w:spacing w:before="60" w:after="60"/>
        <w:rPr>
          <w:lang w:val="es-AR"/>
        </w:rPr>
      </w:pPr>
      <w:r w:rsidRPr="00383634">
        <w:rPr>
          <w:lang w:val="es-AR"/>
        </w:rPr>
        <w:t>La presente Oferta o Propuesta de trabajo</w:t>
      </w:r>
    </w:p>
    <w:p w14:paraId="63C8DC3A" w14:textId="77777777" w:rsidR="00CE6B32" w:rsidRPr="00D443A2" w:rsidRDefault="00CE6B32" w:rsidP="002C2E35">
      <w:pPr>
        <w:pStyle w:val="Prrafodelista"/>
        <w:numPr>
          <w:ilvl w:val="0"/>
          <w:numId w:val="12"/>
        </w:numPr>
        <w:spacing w:before="60" w:after="60"/>
        <w:rPr>
          <w:lang w:val="es-AR"/>
        </w:rPr>
      </w:pPr>
      <w:r>
        <w:rPr>
          <w:lang w:val="es-AR"/>
        </w:rPr>
        <w:t>Pliego o Requerimiento de Trabajo</w:t>
      </w:r>
      <w:r w:rsidRPr="00054446">
        <w:rPr>
          <w:lang w:val="es-AR"/>
        </w:rPr>
        <w:t xml:space="preserve">. </w:t>
      </w:r>
    </w:p>
    <w:p w14:paraId="2BB576B0" w14:textId="77777777" w:rsidR="00CE6B32" w:rsidRDefault="00CE6B32" w:rsidP="005E316B">
      <w:pPr>
        <w:pStyle w:val="Prrafodelista"/>
        <w:numPr>
          <w:ilvl w:val="0"/>
          <w:numId w:val="10"/>
        </w:numPr>
      </w:pPr>
      <w:r w:rsidRPr="0036756A">
        <w:rPr>
          <w:b/>
        </w:rPr>
        <w:t xml:space="preserve">Cantidades </w:t>
      </w:r>
      <w:r>
        <w:rPr>
          <w:b/>
        </w:rPr>
        <w:t xml:space="preserve">adicionales de </w:t>
      </w:r>
      <w:r w:rsidRPr="0036756A">
        <w:rPr>
          <w:b/>
        </w:rPr>
        <w:t xml:space="preserve">Obra: </w:t>
      </w:r>
      <w:r w:rsidRPr="00054446">
        <w:t>En caso de que existan requerimientos adicionales</w:t>
      </w:r>
      <w:r>
        <w:t xml:space="preserve"> a los ofertados, los mismos deberán ser aprobados previo a su ejecución </w:t>
      </w:r>
      <w:r w:rsidR="00C223FE">
        <w:t>de acuerdo al procedimiento de Gerenciamiento de Ordenes de Trabajo</w:t>
      </w:r>
      <w:r>
        <w:t>.</w:t>
      </w:r>
    </w:p>
    <w:p w14:paraId="6B96FAB4" w14:textId="77777777" w:rsidR="00CE6B32" w:rsidRDefault="00CE6B32" w:rsidP="005E316B">
      <w:pPr>
        <w:pStyle w:val="Prrafodelista"/>
        <w:numPr>
          <w:ilvl w:val="0"/>
          <w:numId w:val="10"/>
        </w:numPr>
      </w:pPr>
      <w:r w:rsidRPr="00E73962">
        <w:rPr>
          <w:b/>
          <w:bCs/>
        </w:rPr>
        <w:t>Inicio de Obra</w:t>
      </w:r>
      <w:r w:rsidRPr="00E73962">
        <w:t xml:space="preserve">: </w:t>
      </w:r>
      <w:r>
        <w:t xml:space="preserve">El programa de obra considera un hito de </w:t>
      </w:r>
      <w:proofErr w:type="spellStart"/>
      <w:r>
        <w:t>KOM</w:t>
      </w:r>
      <w:proofErr w:type="spellEnd"/>
      <w:r>
        <w:t xml:space="preserve"> previo al inicio del plazo de ejecución.</w:t>
      </w:r>
    </w:p>
    <w:p w14:paraId="1A1CB125" w14:textId="77777777" w:rsidR="00CE6B32" w:rsidRDefault="00CE6B32" w:rsidP="005E316B">
      <w:pPr>
        <w:pStyle w:val="Prrafodelista"/>
        <w:numPr>
          <w:ilvl w:val="0"/>
          <w:numId w:val="10"/>
        </w:numPr>
      </w:pPr>
      <w:r w:rsidRPr="0030105C">
        <w:rPr>
          <w:b/>
        </w:rPr>
        <w:t>Dossier de Calidad</w:t>
      </w:r>
      <w:r>
        <w:rPr>
          <w:b/>
        </w:rPr>
        <w:t>:</w:t>
      </w:r>
      <w:r w:rsidRPr="0030105C">
        <w:t xml:space="preserve"> </w:t>
      </w:r>
      <w:r w:rsidR="00D467AB">
        <w:t>CPP</w:t>
      </w:r>
      <w:r w:rsidRPr="0030105C">
        <w:t xml:space="preserve"> deberá presentar al </w:t>
      </w:r>
      <w:proofErr w:type="spellStart"/>
      <w:r w:rsidR="00C220D7">
        <w:t>SHAYA</w:t>
      </w:r>
      <w:proofErr w:type="spellEnd"/>
      <w:r>
        <w:t xml:space="preserve"> en un plazo no mayor a 60</w:t>
      </w:r>
      <w:r w:rsidRPr="0030105C">
        <w:t xml:space="preserve"> días posterior a la finalización de los trabajos, un Dossier de Calidad que incluya la documentación acordada entre la</w:t>
      </w:r>
      <w:r>
        <w:t xml:space="preserve">s Partes para dichos documentos. </w:t>
      </w:r>
    </w:p>
    <w:p w14:paraId="59C4A5B1" w14:textId="77777777" w:rsidR="00CE6B32" w:rsidRDefault="00CE6B32" w:rsidP="005E316B">
      <w:pPr>
        <w:pStyle w:val="Prrafodelista"/>
        <w:numPr>
          <w:ilvl w:val="0"/>
          <w:numId w:val="10"/>
        </w:numPr>
        <w:rPr>
          <w:b/>
        </w:rPr>
      </w:pPr>
      <w:r>
        <w:rPr>
          <w:b/>
        </w:rPr>
        <w:t>Relaciones con la comunidad,</w:t>
      </w:r>
      <w:r w:rsidRPr="001F4BF6">
        <w:rPr>
          <w:b/>
        </w:rPr>
        <w:t xml:space="preserve"> interferencias ocasionadas por propieta</w:t>
      </w:r>
      <w:r>
        <w:rPr>
          <w:b/>
        </w:rPr>
        <w:t>rios, posesionarios y comuneros:</w:t>
      </w:r>
      <w:r w:rsidRPr="001F4BF6">
        <w:rPr>
          <w:b/>
        </w:rPr>
        <w:t xml:space="preserve"> </w:t>
      </w:r>
      <w:r w:rsidRPr="003A26D5">
        <w:t xml:space="preserve">Serán responsabilidad del </w:t>
      </w:r>
      <w:proofErr w:type="spellStart"/>
      <w:r w:rsidR="00C220D7">
        <w:t>SHAYA</w:t>
      </w:r>
      <w:proofErr w:type="spellEnd"/>
      <w:r w:rsidRPr="003A26D5">
        <w:t>.</w:t>
      </w:r>
    </w:p>
    <w:p w14:paraId="68155B8D" w14:textId="77777777" w:rsidR="00CE6B32" w:rsidRDefault="00CE6B32" w:rsidP="005E316B">
      <w:pPr>
        <w:pStyle w:val="Prrafodelista"/>
        <w:numPr>
          <w:ilvl w:val="0"/>
          <w:numId w:val="10"/>
        </w:numPr>
        <w:rPr>
          <w:b/>
        </w:rPr>
      </w:pPr>
      <w:r w:rsidRPr="001F4BF6">
        <w:rPr>
          <w:b/>
        </w:rPr>
        <w:t xml:space="preserve">Condiciones Medioambientales </w:t>
      </w:r>
      <w:proofErr w:type="spellStart"/>
      <w:r w:rsidRPr="001F4BF6">
        <w:rPr>
          <w:b/>
        </w:rPr>
        <w:t>Pre</w:t>
      </w:r>
      <w:r>
        <w:rPr>
          <w:b/>
        </w:rPr>
        <w:t>-</w:t>
      </w:r>
      <w:r w:rsidRPr="001F4BF6">
        <w:rPr>
          <w:b/>
        </w:rPr>
        <w:t>existentes</w:t>
      </w:r>
      <w:proofErr w:type="spellEnd"/>
      <w:r w:rsidRPr="003D0FD4">
        <w:rPr>
          <w:b/>
        </w:rPr>
        <w:t xml:space="preserve">. </w:t>
      </w:r>
      <w:r w:rsidR="00D467AB">
        <w:t>CPP</w:t>
      </w:r>
      <w:r w:rsidRPr="003D0FD4">
        <w:t xml:space="preserve"> no asume ninguna responsabilidad por las condiciones medioambientales preexistentes.</w:t>
      </w:r>
      <w:r w:rsidRPr="003D0FD4">
        <w:rPr>
          <w:b/>
        </w:rPr>
        <w:t xml:space="preserve"> </w:t>
      </w:r>
    </w:p>
    <w:p w14:paraId="166631C7" w14:textId="77777777" w:rsidR="00CE6B32" w:rsidRPr="007A2325" w:rsidRDefault="00CE6B32" w:rsidP="005E316B">
      <w:pPr>
        <w:pStyle w:val="Prrafodelista"/>
        <w:numPr>
          <w:ilvl w:val="0"/>
          <w:numId w:val="10"/>
        </w:numPr>
        <w:rPr>
          <w:b/>
        </w:rPr>
      </w:pPr>
      <w:r>
        <w:rPr>
          <w:b/>
        </w:rPr>
        <w:t>Ejecución en instalaciones operativas:</w:t>
      </w:r>
      <w:r>
        <w:rPr>
          <w:bCs/>
          <w:lang w:val="es-PE"/>
        </w:rPr>
        <w:t xml:space="preserve"> </w:t>
      </w:r>
      <w:r w:rsidRPr="007A2325">
        <w:rPr>
          <w:bCs/>
          <w:lang w:val="es-PE"/>
        </w:rPr>
        <w:t xml:space="preserve">En caso que se deba trabajar cerca de instalaciones en operación y para garantizar la seguridad del personal, será responsabilidad de </w:t>
      </w:r>
      <w:proofErr w:type="spellStart"/>
      <w:r w:rsidR="00C220D7">
        <w:rPr>
          <w:bCs/>
          <w:lang w:val="es-PE"/>
        </w:rPr>
        <w:t>SHAYA</w:t>
      </w:r>
      <w:proofErr w:type="spellEnd"/>
      <w:r w:rsidRPr="007A2325">
        <w:rPr>
          <w:bCs/>
          <w:lang w:val="es-PE"/>
        </w:rPr>
        <w:t xml:space="preserve"> proveer el análisis de integridad previo al inicio de los trabajos de </w:t>
      </w:r>
      <w:r w:rsidR="00D467AB">
        <w:t>CPP</w:t>
      </w:r>
      <w:r w:rsidRPr="007A2325">
        <w:rPr>
          <w:bCs/>
          <w:lang w:val="es-PE"/>
        </w:rPr>
        <w:t xml:space="preserve">. </w:t>
      </w:r>
      <w:r w:rsidRPr="007A2325">
        <w:rPr>
          <w:lang w:val="es-PE"/>
        </w:rPr>
        <w:t xml:space="preserve">Para el desarrollo de actividades donde </w:t>
      </w:r>
      <w:r w:rsidR="00D467AB">
        <w:t>CPP</w:t>
      </w:r>
      <w:r w:rsidRPr="007A2325">
        <w:rPr>
          <w:lang w:val="es-PE"/>
        </w:rPr>
        <w:t xml:space="preserve"> deba intervenir o trabajar con instalaciones en uso (actual o pasado) se debe considerar las siguientes premisas que serán responsabilidad del </w:t>
      </w:r>
      <w:proofErr w:type="spellStart"/>
      <w:r w:rsidR="00C220D7">
        <w:rPr>
          <w:lang w:val="es-PE"/>
        </w:rPr>
        <w:t>SHAYA</w:t>
      </w:r>
      <w:proofErr w:type="spellEnd"/>
      <w:r w:rsidRPr="007A2325">
        <w:rPr>
          <w:lang w:val="es-PE"/>
        </w:rPr>
        <w:t xml:space="preserve"> previo al inicio de las actividades de </w:t>
      </w:r>
      <w:r w:rsidR="00D467AB">
        <w:t>CPP</w:t>
      </w:r>
      <w:r w:rsidRPr="007A2325">
        <w:rPr>
          <w:lang w:val="es-PE"/>
        </w:rPr>
        <w:t>:</w:t>
      </w:r>
    </w:p>
    <w:p w14:paraId="699054F0" w14:textId="77777777" w:rsidR="00CE6B32" w:rsidRPr="00F250F6" w:rsidRDefault="00CE6B32" w:rsidP="005E316B">
      <w:pPr>
        <w:numPr>
          <w:ilvl w:val="1"/>
          <w:numId w:val="10"/>
        </w:numPr>
        <w:spacing w:after="0" w:line="360" w:lineRule="auto"/>
        <w:ind w:left="1434" w:hanging="357"/>
        <w:rPr>
          <w:lang w:val="es-PE"/>
        </w:rPr>
      </w:pPr>
      <w:r w:rsidRPr="00F250F6">
        <w:rPr>
          <w:lang w:val="es-PE"/>
        </w:rPr>
        <w:t>El área deberá contar con la liberación ambiental (no se prevén demoras en la entrega de permisos).</w:t>
      </w:r>
    </w:p>
    <w:p w14:paraId="61177D7C" w14:textId="77777777" w:rsidR="00CE6B32" w:rsidRDefault="00CE6B32" w:rsidP="005E316B">
      <w:pPr>
        <w:numPr>
          <w:ilvl w:val="1"/>
          <w:numId w:val="10"/>
        </w:numPr>
        <w:spacing w:after="0" w:line="360" w:lineRule="auto"/>
        <w:ind w:left="1434" w:hanging="357"/>
        <w:rPr>
          <w:lang w:val="es-PE"/>
        </w:rPr>
      </w:pPr>
      <w:r w:rsidRPr="00F250F6">
        <w:rPr>
          <w:lang w:val="es-PE"/>
        </w:rPr>
        <w:t>El subsuelo se encontrará libre de contaminación</w:t>
      </w:r>
      <w:r>
        <w:rPr>
          <w:lang w:val="es-PE"/>
        </w:rPr>
        <w:t>.</w:t>
      </w:r>
    </w:p>
    <w:p w14:paraId="5D35F961" w14:textId="77777777" w:rsidR="00CE6B32" w:rsidRPr="00F250F6" w:rsidRDefault="00CE6B32" w:rsidP="005E316B">
      <w:pPr>
        <w:numPr>
          <w:ilvl w:val="1"/>
          <w:numId w:val="10"/>
        </w:numPr>
        <w:spacing w:after="0" w:line="360" w:lineRule="auto"/>
        <w:ind w:left="1434" w:hanging="357"/>
        <w:rPr>
          <w:lang w:val="es-PE"/>
        </w:rPr>
      </w:pPr>
      <w:r w:rsidRPr="00F250F6">
        <w:rPr>
          <w:lang w:val="es-PE"/>
        </w:rPr>
        <w:lastRenderedPageBreak/>
        <w:t xml:space="preserve">Antes del inicio del desmantelamiento, el </w:t>
      </w:r>
      <w:r>
        <w:rPr>
          <w:lang w:val="es-PE"/>
        </w:rPr>
        <w:t>CLIENTE</w:t>
      </w:r>
      <w:r w:rsidRPr="00F250F6">
        <w:rPr>
          <w:lang w:val="es-PE"/>
        </w:rPr>
        <w:t xml:space="preserve"> deberá garantizar que l</w:t>
      </w:r>
      <w:r>
        <w:rPr>
          <w:lang w:val="es-PE"/>
        </w:rPr>
        <w:t>a</w:t>
      </w:r>
      <w:r w:rsidRPr="00F250F6">
        <w:rPr>
          <w:lang w:val="es-PE"/>
        </w:rPr>
        <w:t xml:space="preserve">s </w:t>
      </w:r>
      <w:r>
        <w:rPr>
          <w:lang w:val="es-PE"/>
        </w:rPr>
        <w:t>instalaciones</w:t>
      </w:r>
      <w:r w:rsidRPr="00F250F6">
        <w:rPr>
          <w:lang w:val="es-PE"/>
        </w:rPr>
        <w:t xml:space="preserve"> han sido ventead</w:t>
      </w:r>
      <w:r>
        <w:rPr>
          <w:lang w:val="es-PE"/>
        </w:rPr>
        <w:t>a</w:t>
      </w:r>
      <w:r w:rsidRPr="00F250F6">
        <w:rPr>
          <w:lang w:val="es-PE"/>
        </w:rPr>
        <w:t>s, vaporizad</w:t>
      </w:r>
      <w:r>
        <w:rPr>
          <w:lang w:val="es-PE"/>
        </w:rPr>
        <w:t>a</w:t>
      </w:r>
      <w:r w:rsidRPr="00F250F6">
        <w:rPr>
          <w:lang w:val="es-PE"/>
        </w:rPr>
        <w:t>s, se ha realizado su limpieza y están aislad</w:t>
      </w:r>
      <w:r>
        <w:rPr>
          <w:lang w:val="es-PE"/>
        </w:rPr>
        <w:t>a</w:t>
      </w:r>
      <w:r w:rsidRPr="00F250F6">
        <w:rPr>
          <w:lang w:val="es-PE"/>
        </w:rPr>
        <w:t>s tanto eléctrica como mecánicamente garantizando</w:t>
      </w:r>
      <w:r>
        <w:rPr>
          <w:lang w:val="es-PE"/>
        </w:rPr>
        <w:t xml:space="preserve"> la ausencia de hidrocarburos. </w:t>
      </w:r>
    </w:p>
    <w:p w14:paraId="7AACD753" w14:textId="77777777" w:rsidR="00CE6B32" w:rsidRPr="00F250F6" w:rsidRDefault="00CE6B32" w:rsidP="005E316B">
      <w:pPr>
        <w:numPr>
          <w:ilvl w:val="1"/>
          <w:numId w:val="10"/>
        </w:numPr>
        <w:spacing w:after="0" w:line="360" w:lineRule="auto"/>
        <w:ind w:left="1434" w:hanging="357"/>
        <w:rPr>
          <w:lang w:val="es-PE"/>
        </w:rPr>
      </w:pPr>
      <w:r w:rsidRPr="00F250F6">
        <w:rPr>
          <w:lang w:val="es-PE"/>
        </w:rPr>
        <w:t>No se prevé la conservación y clasificación de los elementos removidos.</w:t>
      </w:r>
    </w:p>
    <w:p w14:paraId="53CD8A3B" w14:textId="77777777" w:rsidR="00CE6B32" w:rsidRPr="00F250F6" w:rsidRDefault="00CE6B32" w:rsidP="005E316B">
      <w:pPr>
        <w:numPr>
          <w:ilvl w:val="1"/>
          <w:numId w:val="10"/>
        </w:numPr>
        <w:spacing w:after="0" w:line="360" w:lineRule="auto"/>
        <w:ind w:left="1434" w:hanging="357"/>
        <w:rPr>
          <w:lang w:val="es-PE"/>
        </w:rPr>
      </w:pPr>
      <w:r w:rsidRPr="00F250F6">
        <w:rPr>
          <w:lang w:val="es-PE"/>
        </w:rPr>
        <w:t>No se prevé la existencia de caudal de ningún fluido a través de las tuberías a remover.</w:t>
      </w:r>
    </w:p>
    <w:p w14:paraId="0F3CD5AC" w14:textId="77777777" w:rsidR="00CE6B32" w:rsidRPr="00F250F6" w:rsidRDefault="00CE6B32" w:rsidP="005E316B">
      <w:pPr>
        <w:numPr>
          <w:ilvl w:val="1"/>
          <w:numId w:val="10"/>
        </w:numPr>
        <w:spacing w:after="0" w:line="360" w:lineRule="auto"/>
        <w:ind w:left="1434" w:hanging="357"/>
        <w:rPr>
          <w:lang w:val="es-PE"/>
        </w:rPr>
      </w:pPr>
      <w:r w:rsidRPr="00F250F6">
        <w:rPr>
          <w:lang w:val="es-PE"/>
        </w:rPr>
        <w:t xml:space="preserve">No se prevé la existencia de instalaciones subterráneas que deban ser respetadas y generen </w:t>
      </w:r>
      <w:r>
        <w:rPr>
          <w:lang w:val="es-PE"/>
        </w:rPr>
        <w:t>i</w:t>
      </w:r>
      <w:r w:rsidRPr="00F250F6">
        <w:rPr>
          <w:lang w:val="es-PE"/>
        </w:rPr>
        <w:t>nterferencias con los elementos a remover.</w:t>
      </w:r>
    </w:p>
    <w:p w14:paraId="2BDDF1F7" w14:textId="77777777" w:rsidR="00CE6B32" w:rsidRPr="00F250F6" w:rsidRDefault="00CE6B32" w:rsidP="005E316B">
      <w:pPr>
        <w:numPr>
          <w:ilvl w:val="1"/>
          <w:numId w:val="10"/>
        </w:numPr>
        <w:spacing w:after="0" w:line="360" w:lineRule="auto"/>
        <w:ind w:left="1434" w:hanging="357"/>
        <w:rPr>
          <w:lang w:val="es-PE"/>
        </w:rPr>
      </w:pPr>
      <w:r w:rsidRPr="00F250F6">
        <w:rPr>
          <w:lang w:val="es-PE"/>
        </w:rPr>
        <w:t>No se considera la disposición final de residuos.</w:t>
      </w:r>
    </w:p>
    <w:p w14:paraId="7C985955" w14:textId="77777777" w:rsidR="00CE6B32" w:rsidRPr="007A2325" w:rsidRDefault="00CE6B32" w:rsidP="005E316B">
      <w:pPr>
        <w:numPr>
          <w:ilvl w:val="1"/>
          <w:numId w:val="10"/>
        </w:numPr>
        <w:spacing w:after="0" w:line="360" w:lineRule="auto"/>
        <w:ind w:left="1434" w:hanging="357"/>
        <w:rPr>
          <w:lang w:val="es-PE"/>
        </w:rPr>
      </w:pPr>
      <w:r w:rsidRPr="00F250F6">
        <w:rPr>
          <w:lang w:val="es-PE"/>
        </w:rPr>
        <w:t>No se incluye la remoción ni el tratamiento de aguas, lodos ni otros fluidos.</w:t>
      </w:r>
    </w:p>
    <w:p w14:paraId="7BA81274" w14:textId="77777777" w:rsidR="00CE6B32" w:rsidRPr="003F74A4" w:rsidRDefault="00CE6B32" w:rsidP="00CE6B32">
      <w:pPr>
        <w:pStyle w:val="Ttulo2"/>
        <w:spacing w:line="360" w:lineRule="auto"/>
        <w:ind w:left="578" w:hanging="578"/>
        <w:rPr>
          <w:b/>
          <w:lang w:eastAsia="es-ES"/>
        </w:rPr>
      </w:pPr>
      <w:r w:rsidRPr="003F74A4">
        <w:rPr>
          <w:b/>
          <w:lang w:eastAsia="es-ES"/>
        </w:rPr>
        <w:t>CONSIDERACIONES TÉCNICAS</w:t>
      </w:r>
    </w:p>
    <w:p w14:paraId="79D8E0A7" w14:textId="77777777" w:rsidR="00CE6B32" w:rsidRPr="00677659" w:rsidRDefault="00CE6B32" w:rsidP="005E316B">
      <w:pPr>
        <w:pStyle w:val="Prrafodelista"/>
        <w:numPr>
          <w:ilvl w:val="0"/>
          <w:numId w:val="13"/>
        </w:numPr>
      </w:pPr>
      <w:r w:rsidRPr="00677659">
        <w:rPr>
          <w:b/>
        </w:rPr>
        <w:t xml:space="preserve">Alcance: </w:t>
      </w:r>
      <w:r>
        <w:t xml:space="preserve">Los trabajos comprendidos en el servicio a ser ejecutado serán los descritos en el punto </w:t>
      </w:r>
      <w:r w:rsidR="00104A89">
        <w:t>2</w:t>
      </w:r>
      <w:r w:rsidR="00720107">
        <w:t xml:space="preserve"> </w:t>
      </w:r>
      <w:r>
        <w:t>de la presente Propuesta</w:t>
      </w:r>
      <w:r w:rsidRPr="00677659">
        <w:t>.</w:t>
      </w:r>
    </w:p>
    <w:p w14:paraId="102F51E5" w14:textId="77777777" w:rsidR="002C2E35" w:rsidRDefault="00CE6B32" w:rsidP="002C2E35">
      <w:pPr>
        <w:pStyle w:val="Prrafodelista"/>
        <w:numPr>
          <w:ilvl w:val="0"/>
          <w:numId w:val="13"/>
        </w:numPr>
      </w:pPr>
      <w:r w:rsidRPr="006E079D">
        <w:rPr>
          <w:b/>
        </w:rPr>
        <w:t>Códigos, Estándares y Especificaciones:</w:t>
      </w:r>
      <w:r w:rsidRPr="003F74A4">
        <w:t xml:space="preserve"> </w:t>
      </w:r>
      <w:r>
        <w:t>Las tareas dentro del alcance de esta propuesta, están de acuerdo a las revisiones vigentes de la base documental acordada por las partes</w:t>
      </w:r>
      <w:r w:rsidRPr="003F74A4">
        <w:t>.</w:t>
      </w:r>
    </w:p>
    <w:p w14:paraId="02656EF9" w14:textId="77777777" w:rsidR="00CE6B32" w:rsidRPr="00FD76A8" w:rsidRDefault="002C2E35" w:rsidP="002C2E35">
      <w:pPr>
        <w:pStyle w:val="Ttulo2"/>
        <w:spacing w:line="360" w:lineRule="auto"/>
        <w:ind w:left="578" w:hanging="578"/>
        <w:rPr>
          <w:b/>
          <w:lang w:val="es-AR"/>
        </w:rPr>
      </w:pPr>
      <w:r>
        <w:tab/>
      </w:r>
      <w:r w:rsidR="00CE6B32" w:rsidRPr="002C2E35">
        <w:rPr>
          <w:b/>
          <w:lang w:eastAsia="es-ES"/>
        </w:rPr>
        <w:t>CONSIDERACIONES</w:t>
      </w:r>
      <w:r w:rsidR="00CE6B32" w:rsidRPr="00FD76A8">
        <w:rPr>
          <w:b/>
          <w:lang w:val="es-AR"/>
        </w:rPr>
        <w:t xml:space="preserve"> COMERCIALES</w:t>
      </w:r>
    </w:p>
    <w:p w14:paraId="085F0374" w14:textId="77777777" w:rsidR="00CE6B32" w:rsidRPr="001F4BF6" w:rsidRDefault="00CE6B32" w:rsidP="00CE6B32">
      <w:pPr>
        <w:pStyle w:val="Prrafodelista"/>
        <w:numPr>
          <w:ilvl w:val="0"/>
          <w:numId w:val="1"/>
        </w:numPr>
      </w:pPr>
      <w:r w:rsidRPr="001F4BF6">
        <w:rPr>
          <w:b/>
        </w:rPr>
        <w:t>Aprobación y Pago de los Certificados:</w:t>
      </w:r>
      <w:r w:rsidRPr="001F4BF6">
        <w:t xml:space="preserve"> Los pagos serán aprobados contra la sola presentación del certificado de obra firmado y aprobado por el coordinador de campo.</w:t>
      </w:r>
    </w:p>
    <w:p w14:paraId="40142713" w14:textId="77777777" w:rsidR="00CE6B32" w:rsidRPr="00685498" w:rsidRDefault="00CE6B32" w:rsidP="00CE6B32">
      <w:pPr>
        <w:pStyle w:val="Prrafodelista"/>
        <w:numPr>
          <w:ilvl w:val="0"/>
          <w:numId w:val="1"/>
        </w:numPr>
        <w:rPr>
          <w:b/>
        </w:rPr>
      </w:pPr>
      <w:r w:rsidRPr="001F4BF6">
        <w:rPr>
          <w:b/>
        </w:rPr>
        <w:t xml:space="preserve">Precio: </w:t>
      </w:r>
      <w:r w:rsidRPr="001F4BF6">
        <w:rPr>
          <w:rFonts w:ascii="ArialMT" w:hAnsi="ArialMT" w:cs="ArialMT"/>
          <w:szCs w:val="20"/>
          <w:lang w:eastAsia="es-PE"/>
        </w:rPr>
        <w:t xml:space="preserve">El Precio será facturado en Dólares de los Estados Unidos de América por </w:t>
      </w:r>
      <w:r w:rsidR="00D467AB">
        <w:rPr>
          <w:rFonts w:ascii="ArialMT" w:hAnsi="ArialMT" w:cs="ArialMT"/>
          <w:szCs w:val="20"/>
          <w:lang w:eastAsia="es-PE"/>
        </w:rPr>
        <w:t>CPP</w:t>
      </w:r>
      <w:r w:rsidRPr="001F4BF6">
        <w:rPr>
          <w:rFonts w:ascii="ArialMT" w:hAnsi="ArialMT" w:cs="ArialMT"/>
          <w:szCs w:val="20"/>
          <w:lang w:eastAsia="es-PE"/>
        </w:rPr>
        <w:t xml:space="preserve"> y </w:t>
      </w:r>
      <w:r w:rsidRPr="00BE447E">
        <w:rPr>
          <w:rFonts w:ascii="ArialMT" w:hAnsi="ArialMT" w:cs="ArialMT"/>
          <w:szCs w:val="20"/>
          <w:lang w:eastAsia="es-PE"/>
        </w:rPr>
        <w:t>abonado por el CLIENTE en dicha moneda</w:t>
      </w:r>
      <w:r w:rsidRPr="00BE447E">
        <w:t xml:space="preserve">. </w:t>
      </w:r>
    </w:p>
    <w:p w14:paraId="602BDBA2" w14:textId="77777777" w:rsidR="00CE6B32" w:rsidRDefault="00CE6B32" w:rsidP="00CE6B32">
      <w:pPr>
        <w:pStyle w:val="Prrafodelista"/>
        <w:numPr>
          <w:ilvl w:val="0"/>
          <w:numId w:val="1"/>
        </w:numPr>
      </w:pPr>
      <w:r w:rsidRPr="00101002">
        <w:rPr>
          <w:b/>
        </w:rPr>
        <w:t xml:space="preserve">Límite de Responsabilidad: </w:t>
      </w:r>
      <w:r w:rsidRPr="00101002">
        <w:t>Exclusión de responsabilidad por lucro cesante y/o daños indirectos</w:t>
      </w:r>
      <w:r>
        <w:t>.</w:t>
      </w:r>
    </w:p>
    <w:p w14:paraId="0D95BB4F" w14:textId="77777777" w:rsidR="00CE6B32" w:rsidRDefault="00CE6B32" w:rsidP="00CE6B32">
      <w:pPr>
        <w:pStyle w:val="Prrafodelista"/>
        <w:numPr>
          <w:ilvl w:val="0"/>
          <w:numId w:val="1"/>
        </w:numPr>
      </w:pPr>
      <w:r w:rsidRPr="007A1B24">
        <w:rPr>
          <w:b/>
        </w:rPr>
        <w:t>Adjudicación Integral:</w:t>
      </w:r>
      <w:r w:rsidRPr="007A1B24">
        <w:t xml:space="preserve"> La presente Propuesta es integral, no considerándose la posibilidad de adjudicación parcial de la misma.</w:t>
      </w:r>
    </w:p>
    <w:p w14:paraId="443F76ED" w14:textId="77777777" w:rsidR="00CE6B32" w:rsidRPr="007A1B24" w:rsidRDefault="00CE6B32" w:rsidP="00CE6B32">
      <w:pPr>
        <w:pStyle w:val="Prrafodelista"/>
        <w:numPr>
          <w:ilvl w:val="0"/>
          <w:numId w:val="1"/>
        </w:numPr>
      </w:pPr>
      <w:r>
        <w:rPr>
          <w:b/>
        </w:rPr>
        <w:t>Continuidad de Trabajos:</w:t>
      </w:r>
      <w:r>
        <w:t xml:space="preserve"> El precio y plazo de la presente propuesta, consideran que los servicios serán ejecutados en forma continua y sin interrupciones.</w:t>
      </w:r>
    </w:p>
    <w:p w14:paraId="51C248E6" w14:textId="77777777" w:rsidR="00CE6B32" w:rsidRDefault="00CE6B32" w:rsidP="002C2E35">
      <w:pPr>
        <w:pStyle w:val="Prrafodelista"/>
        <w:numPr>
          <w:ilvl w:val="0"/>
          <w:numId w:val="1"/>
        </w:numPr>
      </w:pPr>
      <w:r w:rsidRPr="00101002">
        <w:rPr>
          <w:b/>
        </w:rPr>
        <w:t xml:space="preserve">Validez de Oferta: </w:t>
      </w:r>
      <w:r w:rsidRPr="00101002">
        <w:t>La presente Propuesta es válida por 30 días desde la presentación de la misma.</w:t>
      </w:r>
    </w:p>
    <w:p w14:paraId="2573817D" w14:textId="77777777" w:rsidR="00CE6B32" w:rsidRPr="00FD76A8" w:rsidRDefault="00CE6B32" w:rsidP="002C2E35">
      <w:pPr>
        <w:pStyle w:val="Ttulo2"/>
        <w:spacing w:before="0" w:line="360" w:lineRule="auto"/>
        <w:rPr>
          <w:b/>
          <w:lang w:val="es-AR"/>
        </w:rPr>
      </w:pPr>
      <w:r>
        <w:rPr>
          <w:b/>
          <w:lang w:val="es-AR"/>
        </w:rPr>
        <w:t>CONSIDERACIONES PRESUPUESTARIAS</w:t>
      </w:r>
    </w:p>
    <w:p w14:paraId="5B3B5B65" w14:textId="77777777" w:rsidR="00CE6B32" w:rsidRPr="001F4BF6" w:rsidRDefault="00CE6B32" w:rsidP="005E316B">
      <w:pPr>
        <w:pStyle w:val="Prrafodelista"/>
        <w:numPr>
          <w:ilvl w:val="0"/>
          <w:numId w:val="14"/>
        </w:numPr>
      </w:pPr>
      <w:r w:rsidRPr="00D11A6F">
        <w:rPr>
          <w:b/>
        </w:rPr>
        <w:t xml:space="preserve">Régimen de Trabajo: </w:t>
      </w:r>
      <w:r w:rsidRPr="00D11A6F">
        <w:t>Se ha considerado</w:t>
      </w:r>
      <w:r w:rsidRPr="001F4BF6">
        <w:t xml:space="preserve"> un régimen de trabajo de </w:t>
      </w:r>
      <w:r>
        <w:t>22x8</w:t>
      </w:r>
      <w:r w:rsidRPr="001F4BF6">
        <w:t xml:space="preserve"> para el personal directo con 10 h</w:t>
      </w:r>
      <w:r>
        <w:t>oras</w:t>
      </w:r>
      <w:r w:rsidRPr="001F4BF6">
        <w:t xml:space="preserve"> diarias de trabajo diurno</w:t>
      </w:r>
      <w:r>
        <w:t>, fuera del cual aplicarán las tarifas de hora extra</w:t>
      </w:r>
      <w:r w:rsidRPr="00B54712">
        <w:t>.</w:t>
      </w:r>
      <w:r w:rsidRPr="001F4BF6">
        <w:t xml:space="preserve"> </w:t>
      </w:r>
    </w:p>
    <w:p w14:paraId="0F2E1A5F" w14:textId="77777777" w:rsidR="00CE6B32" w:rsidRDefault="00CE6B32" w:rsidP="005E316B">
      <w:pPr>
        <w:pStyle w:val="Prrafodelista"/>
        <w:numPr>
          <w:ilvl w:val="0"/>
          <w:numId w:val="14"/>
        </w:numPr>
      </w:pPr>
      <w:r w:rsidRPr="001F4BF6">
        <w:rPr>
          <w:b/>
        </w:rPr>
        <w:t>Recursos Locales:</w:t>
      </w:r>
      <w:r w:rsidRPr="001F4BF6">
        <w:t xml:space="preserve"> Se harán los mejores esfuerzos para utilizar personal local del área para lo que se requerirá un estrecho trabajo con el </w:t>
      </w:r>
      <w:r>
        <w:t>CLIENTE</w:t>
      </w:r>
      <w:r w:rsidRPr="001F4BF6">
        <w:t xml:space="preserve"> que lidera la relación con la Comunidad. </w:t>
      </w:r>
      <w:r>
        <w:t>No han sido considerados recursos MOL en ninguno de los precios aquí ofertados. En caso de ser requeridos serán pagados con tarifa (o rubro) independiente y acordados antes de cada servicio.</w:t>
      </w:r>
    </w:p>
    <w:p w14:paraId="76B65878" w14:textId="77777777" w:rsidR="00B000AC" w:rsidRDefault="00B000AC" w:rsidP="005E316B">
      <w:pPr>
        <w:pStyle w:val="Prrafodelista"/>
        <w:numPr>
          <w:ilvl w:val="0"/>
          <w:numId w:val="14"/>
        </w:numPr>
      </w:pPr>
      <w:r>
        <w:rPr>
          <w:b/>
        </w:rPr>
        <w:lastRenderedPageBreak/>
        <w:t>Cantidades estimadas:</w:t>
      </w:r>
      <w:r>
        <w:t xml:space="preserve"> </w:t>
      </w:r>
      <w:r w:rsidRPr="00B000AC">
        <w:t>Las cantidades de obra han sido estimadas de acuerdo a la información con la que se cuenta al momento de la estimación, y manteniendo como pendiente la recepción y/o elaboración de documentos asociados, motivo por el cual las mismas pueden variar significativamente. Asimismo, de acuerdo a las necesidades de la obra, puede surgir la necesidad de utilizar ítems no cotizados en la presente oferta y/o no utilizar algunos ítems cotizados en la presente propuesta, lo cual se verá reflejado en la certificación final de los trabajos.</w:t>
      </w:r>
    </w:p>
    <w:p w14:paraId="4C6CE902" w14:textId="77777777" w:rsidR="00CE6B32" w:rsidRDefault="00CE6B32" w:rsidP="005E316B">
      <w:pPr>
        <w:pStyle w:val="Prrafodelista"/>
        <w:numPr>
          <w:ilvl w:val="0"/>
          <w:numId w:val="14"/>
        </w:numPr>
      </w:pPr>
      <w:r>
        <w:rPr>
          <w:b/>
        </w:rPr>
        <w:t>Fuerza Mayor y Ordenes de Cambio</w:t>
      </w:r>
      <w:r w:rsidRPr="0096646E">
        <w:rPr>
          <w:b/>
        </w:rPr>
        <w:t>:</w:t>
      </w:r>
      <w:r>
        <w:t xml:space="preserve"> </w:t>
      </w:r>
      <w:proofErr w:type="spellStart"/>
      <w:r w:rsidR="00C220D7">
        <w:t>SHAYA</w:t>
      </w:r>
      <w:proofErr w:type="spellEnd"/>
      <w:r w:rsidRPr="00064084">
        <w:t xml:space="preserve"> reconocerá a </w:t>
      </w:r>
      <w:r w:rsidR="00D467AB">
        <w:t>CPP</w:t>
      </w:r>
      <w:r w:rsidRPr="00064084">
        <w:t xml:space="preserve"> los impactos (incluyendo sólo a modo de ejemplo por costos de stand</w:t>
      </w:r>
      <w:r>
        <w:t>-</w:t>
      </w:r>
      <w:proofErr w:type="spellStart"/>
      <w:r w:rsidRPr="00064084">
        <w:t>by</w:t>
      </w:r>
      <w:proofErr w:type="spellEnd"/>
      <w:r w:rsidRPr="00064084">
        <w:t xml:space="preserve">, improductividades, desmovilización y </w:t>
      </w:r>
      <w:proofErr w:type="spellStart"/>
      <w:r w:rsidRPr="00064084">
        <w:t>re-movilización</w:t>
      </w:r>
      <w:proofErr w:type="spellEnd"/>
      <w:r w:rsidRPr="00064084">
        <w:t xml:space="preserve">, protección de los Trabajos, mayor permanencia de los recursos asignados al proyecto, mantenimiento de seguros e instrumentos de garantías) derivados de eventos de fuerza mayor, cambios de alcance, demoras o incumplimientos en las obligaciones del </w:t>
      </w:r>
      <w:proofErr w:type="spellStart"/>
      <w:r w:rsidR="00C220D7">
        <w:t>SHAYA</w:t>
      </w:r>
      <w:proofErr w:type="spellEnd"/>
      <w:r w:rsidRPr="00064084">
        <w:t xml:space="preserve"> y otras afectaciones al programa de trabajos o impactos económicos por causas ajenas a </w:t>
      </w:r>
      <w:r w:rsidR="00D467AB">
        <w:t>CPP</w:t>
      </w:r>
      <w:r w:rsidRPr="00064084">
        <w:t>.</w:t>
      </w:r>
    </w:p>
    <w:p w14:paraId="0933BD7C" w14:textId="77777777" w:rsidR="00CE6B32" w:rsidRPr="00101002" w:rsidRDefault="00CE6B32" w:rsidP="00CE6B32">
      <w:pPr>
        <w:pStyle w:val="Ttulo1"/>
        <w:spacing w:line="360" w:lineRule="auto"/>
        <w:rPr>
          <w:bCs/>
          <w:lang w:eastAsia="es-ES"/>
        </w:rPr>
      </w:pPr>
      <w:bookmarkStart w:id="263" w:name="_Toc354477065"/>
      <w:bookmarkStart w:id="264" w:name="_Toc452486412"/>
      <w:bookmarkStart w:id="265" w:name="_Toc522531124"/>
      <w:r w:rsidRPr="00101002">
        <w:rPr>
          <w:lang w:eastAsia="es-ES"/>
        </w:rPr>
        <w:t>DOCUMENTOS ANEXOS</w:t>
      </w:r>
      <w:bookmarkEnd w:id="263"/>
      <w:bookmarkEnd w:id="264"/>
      <w:bookmarkEnd w:id="265"/>
    </w:p>
    <w:p w14:paraId="0742AB48" w14:textId="77777777" w:rsidR="00FA4135" w:rsidRPr="00F1720B" w:rsidRDefault="00FA4135" w:rsidP="00FA4135">
      <w:pPr>
        <w:pStyle w:val="Sinespaciado"/>
        <w:numPr>
          <w:ilvl w:val="0"/>
          <w:numId w:val="4"/>
        </w:numPr>
        <w:spacing w:line="360" w:lineRule="auto"/>
        <w:rPr>
          <w:lang w:val="es-AR" w:eastAsia="es-AR"/>
        </w:rPr>
      </w:pPr>
      <w:r w:rsidRPr="00F1720B">
        <w:rPr>
          <w:lang w:val="es-AR" w:eastAsia="es-AR"/>
        </w:rPr>
        <w:t xml:space="preserve">Anexo - Propuesta Económica. </w:t>
      </w:r>
    </w:p>
    <w:p w14:paraId="23B19750" w14:textId="77777777" w:rsidR="00FA4135" w:rsidRPr="00F1720B" w:rsidRDefault="00FA4135" w:rsidP="00FA4135">
      <w:pPr>
        <w:pStyle w:val="Sinespaciado"/>
        <w:numPr>
          <w:ilvl w:val="0"/>
          <w:numId w:val="4"/>
        </w:numPr>
        <w:spacing w:line="360" w:lineRule="auto"/>
        <w:rPr>
          <w:lang w:val="es-AR" w:eastAsia="es-AR"/>
        </w:rPr>
      </w:pPr>
      <w:r w:rsidRPr="00F1720B">
        <w:rPr>
          <w:lang w:val="es-AR" w:eastAsia="es-AR"/>
        </w:rPr>
        <w:t>Anexo - Solicitud de Trabajos Adicionales.</w:t>
      </w:r>
    </w:p>
    <w:p w14:paraId="6F06ADB4" w14:textId="77777777" w:rsidR="00FA4135" w:rsidRPr="00F1720B" w:rsidRDefault="00FA4135" w:rsidP="00FA4135">
      <w:pPr>
        <w:pStyle w:val="Sinespaciado"/>
        <w:numPr>
          <w:ilvl w:val="0"/>
          <w:numId w:val="4"/>
        </w:numPr>
        <w:spacing w:line="360" w:lineRule="auto"/>
        <w:rPr>
          <w:lang w:val="pt-BR" w:eastAsia="es-AR"/>
        </w:rPr>
      </w:pPr>
      <w:r w:rsidRPr="00F1720B">
        <w:rPr>
          <w:lang w:val="pt-BR" w:eastAsia="es-AR"/>
        </w:rPr>
        <w:t xml:space="preserve">Anexo - </w:t>
      </w:r>
      <w:proofErr w:type="spellStart"/>
      <w:r w:rsidRPr="00F1720B">
        <w:rPr>
          <w:lang w:val="pt-BR" w:eastAsia="es-AR"/>
        </w:rPr>
        <w:t>Orden</w:t>
      </w:r>
      <w:proofErr w:type="spellEnd"/>
      <w:r w:rsidRPr="00F1720B">
        <w:rPr>
          <w:lang w:val="pt-BR" w:eastAsia="es-AR"/>
        </w:rPr>
        <w:t xml:space="preserve"> de Cambio.</w:t>
      </w:r>
    </w:p>
    <w:p w14:paraId="6E42C3D4" w14:textId="3B02B280" w:rsidR="00FA4135" w:rsidRPr="00F1720B" w:rsidRDefault="00FA4135" w:rsidP="00FA4135">
      <w:pPr>
        <w:pStyle w:val="Sinespaciado"/>
        <w:numPr>
          <w:ilvl w:val="0"/>
          <w:numId w:val="4"/>
        </w:numPr>
        <w:spacing w:line="360" w:lineRule="auto"/>
        <w:rPr>
          <w:lang w:val="pt-BR" w:eastAsia="es-AR"/>
        </w:rPr>
      </w:pPr>
      <w:r w:rsidRPr="00F1720B">
        <w:rPr>
          <w:lang w:val="pt-BR" w:eastAsia="es-AR"/>
        </w:rPr>
        <w:t>Anexo - Cronograma de Oferta.</w:t>
      </w:r>
    </w:p>
    <w:p w14:paraId="7186A659" w14:textId="1ACE2E0A" w:rsidR="0051596A" w:rsidRPr="00F1720B" w:rsidRDefault="0051596A" w:rsidP="00FA4135">
      <w:pPr>
        <w:pStyle w:val="Sinespaciado"/>
        <w:numPr>
          <w:ilvl w:val="0"/>
          <w:numId w:val="4"/>
        </w:numPr>
        <w:spacing w:line="360" w:lineRule="auto"/>
        <w:rPr>
          <w:lang w:val="pt-BR" w:eastAsia="es-AR"/>
        </w:rPr>
      </w:pPr>
      <w:r w:rsidRPr="00F1720B">
        <w:rPr>
          <w:lang w:val="pt-BR" w:eastAsia="es-AR"/>
        </w:rPr>
        <w:t xml:space="preserve">Anexo – Documentos de </w:t>
      </w:r>
      <w:proofErr w:type="spellStart"/>
      <w:r w:rsidRPr="00F1720B">
        <w:rPr>
          <w:lang w:val="pt-BR" w:eastAsia="es-AR"/>
        </w:rPr>
        <w:t>Ingeniería</w:t>
      </w:r>
      <w:proofErr w:type="spellEnd"/>
      <w:r w:rsidRPr="00F1720B">
        <w:rPr>
          <w:lang w:val="pt-BR" w:eastAsia="es-AR"/>
        </w:rPr>
        <w:t xml:space="preserve"> Básica</w:t>
      </w:r>
    </w:p>
    <w:p w14:paraId="125F9C85" w14:textId="2222389F" w:rsidR="00FA4135" w:rsidRPr="00F1720B" w:rsidRDefault="00FA4135" w:rsidP="00FA4135">
      <w:pPr>
        <w:pStyle w:val="Sinespaciado"/>
        <w:numPr>
          <w:ilvl w:val="0"/>
          <w:numId w:val="4"/>
        </w:numPr>
        <w:spacing w:line="360" w:lineRule="auto"/>
        <w:rPr>
          <w:lang w:val="pt-BR" w:eastAsia="es-AR"/>
        </w:rPr>
      </w:pPr>
      <w:r w:rsidRPr="00F1720B">
        <w:rPr>
          <w:lang w:val="pt-BR" w:eastAsia="es-AR"/>
        </w:rPr>
        <w:t>Anexo - Listado de Elaborados</w:t>
      </w:r>
      <w:r w:rsidR="0051596A" w:rsidRPr="00F1720B">
        <w:rPr>
          <w:lang w:val="pt-BR" w:eastAsia="es-AR"/>
        </w:rPr>
        <w:t xml:space="preserve"> de </w:t>
      </w:r>
      <w:proofErr w:type="spellStart"/>
      <w:r w:rsidR="0051596A" w:rsidRPr="00F1720B">
        <w:rPr>
          <w:lang w:val="pt-BR" w:eastAsia="es-AR"/>
        </w:rPr>
        <w:t>Ingeniería</w:t>
      </w:r>
      <w:proofErr w:type="spellEnd"/>
      <w:r w:rsidR="0051596A" w:rsidRPr="00F1720B">
        <w:rPr>
          <w:lang w:val="pt-BR" w:eastAsia="es-AR"/>
        </w:rPr>
        <w:t xml:space="preserve"> de </w:t>
      </w:r>
      <w:proofErr w:type="spellStart"/>
      <w:r w:rsidR="0051596A" w:rsidRPr="00F1720B">
        <w:rPr>
          <w:lang w:val="pt-BR" w:eastAsia="es-AR"/>
        </w:rPr>
        <w:t>Detalle</w:t>
      </w:r>
      <w:proofErr w:type="spellEnd"/>
      <w:r w:rsidRPr="00F1720B">
        <w:rPr>
          <w:lang w:val="pt-BR" w:eastAsia="es-AR"/>
        </w:rPr>
        <w:t>.</w:t>
      </w:r>
    </w:p>
    <w:p w14:paraId="79046192" w14:textId="77777777" w:rsidR="00FA4135" w:rsidRPr="00F1720B" w:rsidRDefault="00FA4135" w:rsidP="00FA4135">
      <w:pPr>
        <w:pStyle w:val="Sinespaciado"/>
        <w:numPr>
          <w:ilvl w:val="0"/>
          <w:numId w:val="4"/>
        </w:numPr>
        <w:spacing w:line="360" w:lineRule="auto"/>
        <w:rPr>
          <w:lang w:val="pt-BR" w:eastAsia="es-AR"/>
        </w:rPr>
      </w:pPr>
      <w:r w:rsidRPr="00F1720B">
        <w:rPr>
          <w:lang w:val="pt-BR" w:eastAsia="es-AR"/>
        </w:rPr>
        <w:t xml:space="preserve">Anexo - </w:t>
      </w:r>
      <w:proofErr w:type="spellStart"/>
      <w:r w:rsidRPr="00F1720B">
        <w:rPr>
          <w:lang w:val="pt-BR" w:eastAsia="es-AR"/>
        </w:rPr>
        <w:t>RDO</w:t>
      </w:r>
      <w:proofErr w:type="spellEnd"/>
      <w:r w:rsidRPr="00F1720B">
        <w:rPr>
          <w:lang w:val="pt-BR" w:eastAsia="es-AR"/>
        </w:rPr>
        <w:t xml:space="preserve"> Firmado.</w:t>
      </w:r>
    </w:p>
    <w:p w14:paraId="38201447" w14:textId="77777777" w:rsidR="00FA4135" w:rsidRPr="00F1720B" w:rsidRDefault="00FA4135" w:rsidP="00FA4135">
      <w:pPr>
        <w:pStyle w:val="Sinespaciado"/>
        <w:numPr>
          <w:ilvl w:val="0"/>
          <w:numId w:val="4"/>
        </w:numPr>
        <w:spacing w:line="360" w:lineRule="auto"/>
        <w:rPr>
          <w:lang w:val="pt-BR" w:eastAsia="es-AR"/>
        </w:rPr>
      </w:pPr>
      <w:r w:rsidRPr="00F1720B">
        <w:rPr>
          <w:lang w:val="pt-BR" w:eastAsia="es-AR"/>
        </w:rPr>
        <w:t xml:space="preserve">Anexo - </w:t>
      </w:r>
      <w:proofErr w:type="spellStart"/>
      <w:r w:rsidRPr="00F1720B">
        <w:rPr>
          <w:lang w:val="pt-BR" w:eastAsia="es-AR"/>
        </w:rPr>
        <w:t>Correo</w:t>
      </w:r>
      <w:proofErr w:type="spellEnd"/>
      <w:r w:rsidRPr="00F1720B">
        <w:rPr>
          <w:lang w:val="pt-BR" w:eastAsia="es-AR"/>
        </w:rPr>
        <w:t xml:space="preserve"> de </w:t>
      </w:r>
      <w:proofErr w:type="spellStart"/>
      <w:r w:rsidRPr="00F1720B">
        <w:rPr>
          <w:lang w:val="pt-BR" w:eastAsia="es-AR"/>
        </w:rPr>
        <w:t>Solicitud</w:t>
      </w:r>
      <w:proofErr w:type="spellEnd"/>
      <w:r w:rsidRPr="00F1720B">
        <w:rPr>
          <w:lang w:val="pt-BR" w:eastAsia="es-AR"/>
        </w:rPr>
        <w:t>.</w:t>
      </w:r>
    </w:p>
    <w:p w14:paraId="41B6B38C" w14:textId="77777777" w:rsidR="00FA4135" w:rsidRPr="00F1720B" w:rsidRDefault="00FA4135" w:rsidP="00FA4135">
      <w:pPr>
        <w:pStyle w:val="Sinespaciado"/>
        <w:numPr>
          <w:ilvl w:val="0"/>
          <w:numId w:val="4"/>
        </w:numPr>
        <w:spacing w:line="360" w:lineRule="auto"/>
        <w:rPr>
          <w:lang w:val="pt-BR" w:eastAsia="es-AR"/>
        </w:rPr>
      </w:pPr>
      <w:r w:rsidRPr="00F1720B">
        <w:rPr>
          <w:lang w:val="pt-BR" w:eastAsia="es-AR"/>
        </w:rPr>
        <w:t xml:space="preserve">Anexo - Service </w:t>
      </w:r>
      <w:proofErr w:type="spellStart"/>
      <w:r w:rsidRPr="00F1720B">
        <w:rPr>
          <w:lang w:val="pt-BR" w:eastAsia="es-AR"/>
        </w:rPr>
        <w:t>Request</w:t>
      </w:r>
      <w:proofErr w:type="spellEnd"/>
      <w:r w:rsidRPr="00F1720B">
        <w:rPr>
          <w:lang w:val="pt-BR" w:eastAsia="es-AR"/>
        </w:rPr>
        <w:t>.</w:t>
      </w:r>
    </w:p>
    <w:p w14:paraId="1912CDD7" w14:textId="77777777" w:rsidR="00927072" w:rsidRPr="00F1720B" w:rsidRDefault="00FA4135" w:rsidP="00FA4135">
      <w:pPr>
        <w:pStyle w:val="Sinespaciado"/>
        <w:numPr>
          <w:ilvl w:val="0"/>
          <w:numId w:val="4"/>
        </w:numPr>
        <w:spacing w:line="360" w:lineRule="auto"/>
        <w:rPr>
          <w:lang w:val="es-AR" w:eastAsia="es-AR"/>
        </w:rPr>
      </w:pPr>
      <w:r w:rsidRPr="00F1720B">
        <w:rPr>
          <w:lang w:val="es-AR" w:eastAsia="es-AR"/>
        </w:rPr>
        <w:t xml:space="preserve">Anexo - </w:t>
      </w:r>
      <w:r w:rsidRPr="00F1720B">
        <w:rPr>
          <w:lang w:val="pt-BR" w:eastAsia="es-AR"/>
        </w:rPr>
        <w:t>Alcance</w:t>
      </w:r>
      <w:r w:rsidRPr="00F1720B">
        <w:rPr>
          <w:lang w:val="es-AR" w:eastAsia="es-AR"/>
        </w:rPr>
        <w:t xml:space="preserve"> de Servicio.</w:t>
      </w:r>
    </w:p>
    <w:sectPr w:rsidR="00927072" w:rsidRPr="00F1720B" w:rsidSect="00082A90">
      <w:headerReference w:type="default" r:id="rId10"/>
      <w:footerReference w:type="default" r:id="rId11"/>
      <w:pgSz w:w="11907" w:h="16839" w:code="9"/>
      <w:pgMar w:top="1199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E3616" w14:textId="77777777" w:rsidR="00140517" w:rsidRDefault="00140517" w:rsidP="00F13CB4">
      <w:pPr>
        <w:spacing w:after="0" w:line="240" w:lineRule="auto"/>
      </w:pPr>
      <w:r>
        <w:separator/>
      </w:r>
    </w:p>
  </w:endnote>
  <w:endnote w:type="continuationSeparator" w:id="0">
    <w:p w14:paraId="0FCE8E0E" w14:textId="77777777" w:rsidR="00140517" w:rsidRDefault="00140517" w:rsidP="00F13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4" w:type="dxa"/>
      <w:jc w:val="center"/>
      <w:tblBorders>
        <w:top w:val="thickThinMediumGap" w:sz="24" w:space="0" w:color="99CC0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4"/>
    </w:tblGrid>
    <w:tr w:rsidR="007B0853" w:rsidRPr="001433E0" w14:paraId="628A2ED5" w14:textId="77777777" w:rsidTr="000A71F1">
      <w:trPr>
        <w:trHeight w:hRule="exact" w:val="397"/>
        <w:jc w:val="center"/>
      </w:trPr>
      <w:tc>
        <w:tcPr>
          <w:tcW w:w="9214" w:type="dxa"/>
          <w:vAlign w:val="center"/>
        </w:tcPr>
        <w:p w14:paraId="47C16D48" w14:textId="77777777" w:rsidR="007B0853" w:rsidRPr="001433E0" w:rsidRDefault="007B0853" w:rsidP="000A71F1">
          <w:pPr>
            <w:jc w:val="right"/>
            <w:rPr>
              <w:rFonts w:cs="Arial"/>
            </w:rPr>
          </w:pPr>
        </w:p>
      </w:tc>
    </w:tr>
  </w:tbl>
  <w:p w14:paraId="6A338CC0" w14:textId="75C40045" w:rsidR="007B0853" w:rsidRPr="0040701B" w:rsidRDefault="007B0853" w:rsidP="0040701B">
    <w:pPr>
      <w:tabs>
        <w:tab w:val="center" w:pos="4680"/>
        <w:tab w:val="left" w:pos="6912"/>
      </w:tabs>
      <w:rPr>
        <w:sz w:val="18"/>
        <w:szCs w:val="18"/>
      </w:rPr>
    </w:pPr>
    <w:r>
      <w:rPr>
        <w:rFonts w:cs="Arial"/>
        <w:sz w:val="18"/>
        <w:szCs w:val="18"/>
        <w:lang w:val="es-ES"/>
      </w:rPr>
      <w:tab/>
    </w:r>
    <w:r w:rsidRPr="0040701B">
      <w:rPr>
        <w:rFonts w:cs="Arial"/>
        <w:sz w:val="18"/>
        <w:szCs w:val="18"/>
        <w:lang w:val="es-ES"/>
      </w:rPr>
      <w:t>Página</w:t>
    </w:r>
    <w:r w:rsidRPr="0040701B">
      <w:rPr>
        <w:rFonts w:cs="Arial"/>
        <w:sz w:val="18"/>
        <w:szCs w:val="18"/>
      </w:rPr>
      <w:t xml:space="preserve"> </w:t>
    </w:r>
    <w:r w:rsidRPr="0040701B">
      <w:rPr>
        <w:rFonts w:cs="Arial"/>
        <w:sz w:val="18"/>
        <w:szCs w:val="18"/>
      </w:rPr>
      <w:fldChar w:fldCharType="begin"/>
    </w:r>
    <w:r w:rsidRPr="0040701B">
      <w:rPr>
        <w:rFonts w:cs="Arial"/>
        <w:sz w:val="18"/>
        <w:szCs w:val="18"/>
      </w:rPr>
      <w:instrText xml:space="preserve"> PAGE </w:instrText>
    </w:r>
    <w:r w:rsidRPr="0040701B">
      <w:rPr>
        <w:rFonts w:cs="Arial"/>
        <w:sz w:val="18"/>
        <w:szCs w:val="18"/>
      </w:rPr>
      <w:fldChar w:fldCharType="separate"/>
    </w:r>
    <w:r w:rsidR="005E6E2E">
      <w:rPr>
        <w:rFonts w:cs="Arial"/>
        <w:noProof/>
        <w:sz w:val="18"/>
        <w:szCs w:val="18"/>
      </w:rPr>
      <w:t>2</w:t>
    </w:r>
    <w:r w:rsidRPr="0040701B">
      <w:rPr>
        <w:rFonts w:cs="Arial"/>
        <w:sz w:val="18"/>
        <w:szCs w:val="18"/>
      </w:rPr>
      <w:fldChar w:fldCharType="end"/>
    </w:r>
    <w:r w:rsidRPr="0040701B">
      <w:rPr>
        <w:rFonts w:cs="Arial"/>
        <w:sz w:val="18"/>
        <w:szCs w:val="18"/>
      </w:rPr>
      <w:t xml:space="preserve"> de </w:t>
    </w:r>
    <w:r w:rsidRPr="0040701B">
      <w:rPr>
        <w:rFonts w:cs="Arial"/>
        <w:sz w:val="18"/>
        <w:szCs w:val="18"/>
      </w:rPr>
      <w:fldChar w:fldCharType="begin"/>
    </w:r>
    <w:r w:rsidRPr="0040701B">
      <w:rPr>
        <w:rFonts w:cs="Arial"/>
        <w:sz w:val="18"/>
        <w:szCs w:val="18"/>
      </w:rPr>
      <w:instrText xml:space="preserve"> NUMPAGES </w:instrText>
    </w:r>
    <w:r w:rsidRPr="0040701B">
      <w:rPr>
        <w:rFonts w:cs="Arial"/>
        <w:sz w:val="18"/>
        <w:szCs w:val="18"/>
      </w:rPr>
      <w:fldChar w:fldCharType="separate"/>
    </w:r>
    <w:r w:rsidR="005E6E2E">
      <w:rPr>
        <w:rFonts w:cs="Arial"/>
        <w:noProof/>
        <w:sz w:val="18"/>
        <w:szCs w:val="18"/>
      </w:rPr>
      <w:t>7</w:t>
    </w:r>
    <w:r w:rsidRPr="0040701B">
      <w:rPr>
        <w:rFonts w:cs="Arial"/>
        <w:sz w:val="18"/>
        <w:szCs w:val="18"/>
      </w:rPr>
      <w:fldChar w:fldCharType="end"/>
    </w:r>
    <w:r w:rsidRPr="0040701B">
      <w:rPr>
        <w:rFonts w:cs="Arial"/>
        <w:sz w:val="18"/>
        <w:szCs w:val="18"/>
      </w:rPr>
      <w:t xml:space="preserve"> </w:t>
    </w:r>
    <w:r w:rsidRPr="00B35F06">
      <w:rPr>
        <w:rFonts w:cs="Arial"/>
        <w:sz w:val="18"/>
        <w:szCs w:val="18"/>
      </w:rPr>
      <w:t>–</w:t>
    </w:r>
    <w:r>
      <w:rPr>
        <w:rFonts w:cs="Arial"/>
        <w:sz w:val="18"/>
        <w:szCs w:val="18"/>
      </w:rPr>
      <w:t xml:space="preserve"> </w:t>
    </w:r>
    <w:r>
      <w:rPr>
        <w:rFonts w:cs="Arial"/>
        <w:sz w:val="18"/>
        <w:szCs w:val="18"/>
      </w:rPr>
      <w:fldChar w:fldCharType="begin"/>
    </w:r>
    <w:r>
      <w:rPr>
        <w:rFonts w:cs="Arial"/>
        <w:sz w:val="18"/>
        <w:szCs w:val="18"/>
      </w:rPr>
      <w:instrText xml:space="preserve"> DATE  \@ "MMMM' de 'yyyy"  \* MERGEFORMAT </w:instrText>
    </w:r>
    <w:r>
      <w:rPr>
        <w:rFonts w:cs="Arial"/>
        <w:sz w:val="18"/>
        <w:szCs w:val="18"/>
      </w:rPr>
      <w:fldChar w:fldCharType="separate"/>
    </w:r>
    <w:r w:rsidR="00FE22D7">
      <w:rPr>
        <w:rFonts w:cs="Arial"/>
        <w:noProof/>
        <w:sz w:val="18"/>
        <w:szCs w:val="18"/>
      </w:rPr>
      <w:t>enero de 2020</w:t>
    </w:r>
    <w:r>
      <w:rPr>
        <w:rFonts w:cs="Arial"/>
        <w:sz w:val="18"/>
        <w:szCs w:val="18"/>
      </w:rPr>
      <w:fldChar w:fldCharType="end"/>
    </w:r>
    <w:r>
      <w:rPr>
        <w:rFonts w:cs="Arial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B774B" w14:textId="77777777" w:rsidR="00140517" w:rsidRDefault="00140517" w:rsidP="00F13CB4">
      <w:pPr>
        <w:spacing w:after="0" w:line="240" w:lineRule="auto"/>
      </w:pPr>
      <w:r>
        <w:separator/>
      </w:r>
    </w:p>
  </w:footnote>
  <w:footnote w:type="continuationSeparator" w:id="0">
    <w:p w14:paraId="70558A7E" w14:textId="77777777" w:rsidR="00140517" w:rsidRDefault="00140517" w:rsidP="00F13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6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219"/>
      <w:gridCol w:w="1603"/>
      <w:gridCol w:w="2539"/>
    </w:tblGrid>
    <w:tr w:rsidR="007B0853" w:rsidRPr="001A07C5" w14:paraId="03579626" w14:textId="77777777" w:rsidTr="002806E7">
      <w:trPr>
        <w:trHeight w:val="232"/>
        <w:jc w:val="center"/>
      </w:trPr>
      <w:tc>
        <w:tcPr>
          <w:tcW w:w="5219" w:type="dxa"/>
          <w:vMerge w:val="restart"/>
          <w:shd w:val="clear" w:color="auto" w:fill="auto"/>
          <w:vAlign w:val="center"/>
        </w:tcPr>
        <w:p w14:paraId="61519AF1" w14:textId="77777777" w:rsidR="00B00C70" w:rsidRPr="001433E0" w:rsidRDefault="00B00C70" w:rsidP="00B00C70">
          <w:pPr>
            <w:spacing w:after="0" w:line="240" w:lineRule="auto"/>
            <w:jc w:val="center"/>
            <w:rPr>
              <w:rFonts w:cs="Arial"/>
              <w:b/>
              <w:bCs/>
              <w:color w:val="000000"/>
            </w:rPr>
          </w:pPr>
        </w:p>
        <w:p w14:paraId="5C921095" w14:textId="3DE5A699" w:rsidR="007B0853" w:rsidRPr="00CE0599" w:rsidRDefault="00B00C70" w:rsidP="00CE0599">
          <w:pPr>
            <w:spacing w:after="0" w:line="240" w:lineRule="auto"/>
            <w:jc w:val="center"/>
            <w:rPr>
              <w:rFonts w:eastAsia="PMingLiU" w:cs="Arial"/>
              <w:b/>
              <w:bCs/>
            </w:rPr>
          </w:pPr>
          <w:r>
            <w:rPr>
              <w:rFonts w:eastAsia="PMingLiU" w:cs="Arial"/>
              <w:b/>
              <w:bCs/>
            </w:rPr>
            <w:t>&lt;</w:t>
          </w:r>
          <w:proofErr w:type="spellStart"/>
          <w:r>
            <w:rPr>
              <w:rFonts w:eastAsia="PMingLiU" w:cs="Arial"/>
              <w:b/>
              <w:bCs/>
            </w:rPr>
            <w:t>SITIO_REFERENCIA</w:t>
          </w:r>
          <w:proofErr w:type="spellEnd"/>
          <w:r>
            <w:rPr>
              <w:rFonts w:eastAsia="PMingLiU" w:cs="Arial"/>
              <w:b/>
              <w:bCs/>
            </w:rPr>
            <w:t>&gt;</w:t>
          </w:r>
        </w:p>
        <w:p w14:paraId="11EA5608" w14:textId="77777777" w:rsidR="00CE0599" w:rsidRPr="00B00C70" w:rsidRDefault="00CE0599" w:rsidP="00CE059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cs="Arial"/>
              <w:bCs/>
              <w:color w:val="000000"/>
              <w:szCs w:val="18"/>
              <w:u w:val="single"/>
            </w:rPr>
          </w:pPr>
        </w:p>
        <w:p w14:paraId="05D1E05A" w14:textId="65F323A1" w:rsidR="00CE0599" w:rsidRPr="00CE19D4" w:rsidRDefault="00CE0599" w:rsidP="00CE059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cs="Arial"/>
              <w:bCs/>
              <w:szCs w:val="18"/>
            </w:rPr>
          </w:pPr>
          <w:r w:rsidRPr="00CE19D4">
            <w:rPr>
              <w:rFonts w:cs="Arial"/>
              <w:bCs/>
              <w:szCs w:val="18"/>
            </w:rPr>
            <w:fldChar w:fldCharType="begin"/>
          </w:r>
          <w:r w:rsidRPr="00CE19D4">
            <w:rPr>
              <w:rFonts w:cs="Arial"/>
              <w:bCs/>
              <w:szCs w:val="18"/>
            </w:rPr>
            <w:instrText xml:space="preserve"> REF  Nombre  \* MERGEFORMAT </w:instrText>
          </w:r>
          <w:r w:rsidRPr="00CE19D4">
            <w:rPr>
              <w:rFonts w:cs="Arial"/>
              <w:bCs/>
              <w:szCs w:val="18"/>
            </w:rPr>
            <w:fldChar w:fldCharType="separate"/>
          </w:r>
          <w:del w:id="266" w:author="MENA Danilo                     CPP" w:date="2019-11-27T10:47:00Z">
            <w:r w:rsidRPr="00CE19D4" w:rsidDel="00CE0599">
              <w:rPr>
                <w:rFonts w:cs="Arial"/>
                <w:bCs/>
                <w:szCs w:val="18"/>
              </w:rPr>
              <w:delText xml:space="preserve"> </w:delText>
            </w:r>
          </w:del>
          <w:r>
            <w:rPr>
              <w:rFonts w:eastAsia="PMingLiU" w:cs="Arial"/>
            </w:rPr>
            <w:t>&lt;</w:t>
          </w:r>
          <w:proofErr w:type="spellStart"/>
          <w:r>
            <w:rPr>
              <w:rFonts w:eastAsia="PMingLiU" w:cs="Arial"/>
            </w:rPr>
            <w:t>DESCRIPCION_OFERTA</w:t>
          </w:r>
          <w:proofErr w:type="spellEnd"/>
          <w:r>
            <w:rPr>
              <w:rFonts w:eastAsia="PMingLiU" w:cs="Arial"/>
            </w:rPr>
            <w:t>&gt;</w:t>
          </w:r>
          <w:r w:rsidRPr="00CE19D4">
            <w:rPr>
              <w:rFonts w:cs="Arial"/>
              <w:bCs/>
              <w:szCs w:val="18"/>
            </w:rPr>
            <w:fldChar w:fldCharType="end"/>
          </w:r>
        </w:p>
      </w:tc>
      <w:tc>
        <w:tcPr>
          <w:tcW w:w="1603" w:type="dxa"/>
          <w:shd w:val="clear" w:color="auto" w:fill="auto"/>
          <w:vAlign w:val="center"/>
        </w:tcPr>
        <w:p w14:paraId="5F989C02" w14:textId="77777777" w:rsidR="007B0853" w:rsidRPr="001A07C5" w:rsidRDefault="007B0853" w:rsidP="00416124">
          <w:pPr>
            <w:autoSpaceDE w:val="0"/>
            <w:autoSpaceDN w:val="0"/>
            <w:adjustRightInd w:val="0"/>
            <w:spacing w:after="0" w:line="240" w:lineRule="auto"/>
            <w:rPr>
              <w:rFonts w:cs="Arial"/>
              <w:bCs/>
              <w:color w:val="000000"/>
              <w:szCs w:val="18"/>
            </w:rPr>
          </w:pPr>
          <w:r w:rsidRPr="001A07C5">
            <w:rPr>
              <w:rFonts w:cs="Arial"/>
              <w:bCs/>
              <w:color w:val="000000"/>
              <w:szCs w:val="18"/>
            </w:rPr>
            <w:t>Departamento:</w:t>
          </w:r>
        </w:p>
      </w:tc>
      <w:tc>
        <w:tcPr>
          <w:tcW w:w="2539" w:type="dxa"/>
          <w:shd w:val="clear" w:color="auto" w:fill="auto"/>
          <w:vAlign w:val="center"/>
        </w:tcPr>
        <w:p w14:paraId="7CA5E538" w14:textId="77777777" w:rsidR="007B0853" w:rsidRPr="001A07C5" w:rsidRDefault="007B0853" w:rsidP="00416124">
          <w:pPr>
            <w:autoSpaceDE w:val="0"/>
            <w:autoSpaceDN w:val="0"/>
            <w:adjustRightInd w:val="0"/>
            <w:spacing w:after="0" w:line="240" w:lineRule="auto"/>
            <w:rPr>
              <w:rFonts w:cs="Arial"/>
              <w:bCs/>
              <w:color w:val="000000"/>
              <w:szCs w:val="18"/>
            </w:rPr>
          </w:pPr>
          <w:proofErr w:type="spellStart"/>
          <w:r w:rsidRPr="001A07C5">
            <w:rPr>
              <w:rFonts w:cs="Arial"/>
              <w:bCs/>
              <w:color w:val="000000"/>
              <w:szCs w:val="18"/>
            </w:rPr>
            <w:t>Adm</w:t>
          </w:r>
          <w:proofErr w:type="spellEnd"/>
          <w:r w:rsidRPr="001A07C5">
            <w:rPr>
              <w:rFonts w:cs="Arial"/>
              <w:bCs/>
              <w:color w:val="000000"/>
              <w:szCs w:val="18"/>
            </w:rPr>
            <w:t>. Contratos</w:t>
          </w:r>
        </w:p>
      </w:tc>
    </w:tr>
    <w:tr w:rsidR="007B0853" w:rsidRPr="001A07C5" w14:paraId="67D3C526" w14:textId="77777777" w:rsidTr="00514E50">
      <w:trPr>
        <w:trHeight w:val="139"/>
        <w:jc w:val="center"/>
      </w:trPr>
      <w:tc>
        <w:tcPr>
          <w:tcW w:w="5219" w:type="dxa"/>
          <w:vMerge/>
          <w:shd w:val="clear" w:color="auto" w:fill="auto"/>
        </w:tcPr>
        <w:p w14:paraId="5227EC92" w14:textId="77777777" w:rsidR="007B0853" w:rsidRPr="001A07C5" w:rsidRDefault="007B0853" w:rsidP="00416124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cs="Arial"/>
              <w:bCs/>
              <w:color w:val="000000"/>
              <w:szCs w:val="18"/>
            </w:rPr>
          </w:pPr>
        </w:p>
      </w:tc>
      <w:tc>
        <w:tcPr>
          <w:tcW w:w="1603" w:type="dxa"/>
          <w:shd w:val="clear" w:color="auto" w:fill="auto"/>
          <w:vAlign w:val="center"/>
        </w:tcPr>
        <w:p w14:paraId="60AB82CA" w14:textId="77777777" w:rsidR="007B0853" w:rsidRPr="001A07C5" w:rsidRDefault="007B0853" w:rsidP="00416124">
          <w:pPr>
            <w:autoSpaceDE w:val="0"/>
            <w:autoSpaceDN w:val="0"/>
            <w:adjustRightInd w:val="0"/>
            <w:spacing w:after="0" w:line="240" w:lineRule="auto"/>
            <w:rPr>
              <w:rFonts w:cs="Arial"/>
              <w:bCs/>
              <w:color w:val="000000"/>
              <w:szCs w:val="18"/>
            </w:rPr>
          </w:pPr>
          <w:r w:rsidRPr="001A07C5">
            <w:rPr>
              <w:rFonts w:cs="Arial"/>
              <w:bCs/>
              <w:color w:val="000000"/>
              <w:szCs w:val="18"/>
            </w:rPr>
            <w:t>Código No.:</w:t>
          </w:r>
        </w:p>
      </w:tc>
      <w:tc>
        <w:tcPr>
          <w:tcW w:w="2539" w:type="dxa"/>
          <w:shd w:val="clear" w:color="auto" w:fill="auto"/>
          <w:vAlign w:val="bottom"/>
        </w:tcPr>
        <w:p w14:paraId="2EC572D9" w14:textId="77777777" w:rsidR="007B0853" w:rsidRPr="00D96D51" w:rsidRDefault="00CE19D4" w:rsidP="00CE19D4">
          <w:pPr>
            <w:spacing w:after="0" w:line="240" w:lineRule="auto"/>
            <w:jc w:val="left"/>
            <w:rPr>
              <w:rFonts w:cs="Arial"/>
              <w:highlight w:val="yellow"/>
            </w:rPr>
          </w:pPr>
          <w:r w:rsidRPr="00CE19D4">
            <w:rPr>
              <w:rFonts w:cs="Arial"/>
            </w:rPr>
            <w:t>&lt;</w:t>
          </w:r>
          <w:proofErr w:type="spellStart"/>
          <w:r>
            <w:rPr>
              <w:rFonts w:cs="Arial"/>
              <w:bCs/>
              <w:color w:val="000000"/>
              <w:szCs w:val="18"/>
            </w:rPr>
            <w:t>CODIGO</w:t>
          </w:r>
          <w:r w:rsidRPr="00CE19D4">
            <w:rPr>
              <w:rFonts w:cs="Arial"/>
              <w:bCs/>
              <w:color w:val="000000"/>
              <w:szCs w:val="18"/>
            </w:rPr>
            <w:t>_OFERTA</w:t>
          </w:r>
          <w:proofErr w:type="spellEnd"/>
          <w:r w:rsidRPr="00CE19D4">
            <w:rPr>
              <w:rFonts w:cs="Arial"/>
            </w:rPr>
            <w:t>&gt;</w:t>
          </w:r>
          <w:r>
            <w:rPr>
              <w:rFonts w:cs="Arial"/>
            </w:rPr>
            <w:t xml:space="preserve"> </w:t>
          </w:r>
        </w:p>
      </w:tc>
    </w:tr>
    <w:tr w:rsidR="007B0853" w:rsidRPr="001A07C5" w14:paraId="6DF0CCC6" w14:textId="77777777" w:rsidTr="002806E7">
      <w:trPr>
        <w:trHeight w:val="139"/>
        <w:jc w:val="center"/>
      </w:trPr>
      <w:tc>
        <w:tcPr>
          <w:tcW w:w="5219" w:type="dxa"/>
          <w:vMerge/>
          <w:shd w:val="clear" w:color="auto" w:fill="auto"/>
        </w:tcPr>
        <w:p w14:paraId="423F263C" w14:textId="77777777" w:rsidR="007B0853" w:rsidRPr="001A07C5" w:rsidRDefault="007B0853" w:rsidP="00416124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cs="Arial"/>
              <w:bCs/>
              <w:color w:val="000000"/>
              <w:szCs w:val="18"/>
            </w:rPr>
          </w:pPr>
        </w:p>
      </w:tc>
      <w:tc>
        <w:tcPr>
          <w:tcW w:w="1603" w:type="dxa"/>
          <w:shd w:val="clear" w:color="auto" w:fill="auto"/>
          <w:vAlign w:val="center"/>
        </w:tcPr>
        <w:p w14:paraId="0BAAA710" w14:textId="77777777" w:rsidR="007B0853" w:rsidRPr="001A07C5" w:rsidRDefault="007B0853" w:rsidP="00416124">
          <w:pPr>
            <w:autoSpaceDE w:val="0"/>
            <w:autoSpaceDN w:val="0"/>
            <w:adjustRightInd w:val="0"/>
            <w:spacing w:after="0" w:line="240" w:lineRule="auto"/>
            <w:rPr>
              <w:rFonts w:cs="Arial"/>
              <w:bCs/>
              <w:color w:val="000000"/>
              <w:szCs w:val="18"/>
            </w:rPr>
          </w:pPr>
          <w:r w:rsidRPr="001A07C5">
            <w:rPr>
              <w:rFonts w:cs="Arial"/>
              <w:bCs/>
              <w:color w:val="000000"/>
              <w:szCs w:val="18"/>
            </w:rPr>
            <w:t>Revisión No.:</w:t>
          </w:r>
        </w:p>
      </w:tc>
      <w:tc>
        <w:tcPr>
          <w:tcW w:w="2539" w:type="dxa"/>
          <w:shd w:val="clear" w:color="auto" w:fill="auto"/>
          <w:vAlign w:val="center"/>
        </w:tcPr>
        <w:p w14:paraId="2CD7CD6E" w14:textId="77777777" w:rsidR="007B0853" w:rsidRPr="00D96D51" w:rsidRDefault="00CE19D4" w:rsidP="0075755C">
          <w:pPr>
            <w:autoSpaceDE w:val="0"/>
            <w:autoSpaceDN w:val="0"/>
            <w:adjustRightInd w:val="0"/>
            <w:spacing w:after="0" w:line="240" w:lineRule="auto"/>
            <w:rPr>
              <w:rFonts w:cs="Arial"/>
              <w:bCs/>
              <w:color w:val="000000"/>
              <w:szCs w:val="18"/>
              <w:highlight w:val="yellow"/>
            </w:rPr>
          </w:pPr>
          <w:r w:rsidRPr="00CE19D4">
            <w:rPr>
              <w:rFonts w:cs="Arial"/>
            </w:rPr>
            <w:t>&lt;</w:t>
          </w:r>
          <w:proofErr w:type="spellStart"/>
          <w:r>
            <w:rPr>
              <w:rFonts w:cs="Arial"/>
            </w:rPr>
            <w:t>VERSION_OFERTA</w:t>
          </w:r>
          <w:proofErr w:type="spellEnd"/>
          <w:r w:rsidRPr="00CE19D4">
            <w:rPr>
              <w:rFonts w:cs="Arial"/>
            </w:rPr>
            <w:t>&gt;</w:t>
          </w:r>
        </w:p>
      </w:tc>
    </w:tr>
    <w:tr w:rsidR="007B0853" w:rsidRPr="001A07C5" w14:paraId="789151FC" w14:textId="77777777" w:rsidTr="002806E7">
      <w:trPr>
        <w:trHeight w:val="139"/>
        <w:jc w:val="center"/>
      </w:trPr>
      <w:tc>
        <w:tcPr>
          <w:tcW w:w="5219" w:type="dxa"/>
          <w:vMerge/>
          <w:shd w:val="clear" w:color="auto" w:fill="auto"/>
        </w:tcPr>
        <w:p w14:paraId="49ECC3A3" w14:textId="77777777" w:rsidR="007B0853" w:rsidRPr="001A07C5" w:rsidRDefault="007B0853" w:rsidP="00416124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cs="Arial"/>
              <w:bCs/>
              <w:color w:val="000000"/>
              <w:szCs w:val="18"/>
            </w:rPr>
          </w:pPr>
        </w:p>
      </w:tc>
      <w:tc>
        <w:tcPr>
          <w:tcW w:w="1603" w:type="dxa"/>
          <w:shd w:val="clear" w:color="auto" w:fill="auto"/>
          <w:vAlign w:val="center"/>
        </w:tcPr>
        <w:p w14:paraId="1B1A19DC" w14:textId="77777777" w:rsidR="007B0853" w:rsidRPr="001A07C5" w:rsidRDefault="007B0853" w:rsidP="00416124">
          <w:pPr>
            <w:autoSpaceDE w:val="0"/>
            <w:autoSpaceDN w:val="0"/>
            <w:adjustRightInd w:val="0"/>
            <w:spacing w:after="0" w:line="240" w:lineRule="auto"/>
            <w:rPr>
              <w:rFonts w:cs="Arial"/>
              <w:bCs/>
              <w:color w:val="000000"/>
              <w:szCs w:val="18"/>
            </w:rPr>
          </w:pPr>
          <w:r w:rsidRPr="001A07C5">
            <w:rPr>
              <w:rFonts w:cs="Arial"/>
              <w:bCs/>
              <w:color w:val="000000"/>
              <w:szCs w:val="18"/>
            </w:rPr>
            <w:t>Página No.:</w:t>
          </w:r>
        </w:p>
      </w:tc>
      <w:tc>
        <w:tcPr>
          <w:tcW w:w="2539" w:type="dxa"/>
          <w:shd w:val="clear" w:color="auto" w:fill="auto"/>
          <w:vAlign w:val="center"/>
        </w:tcPr>
        <w:p w14:paraId="535ED800" w14:textId="44F262B4" w:rsidR="007B0853" w:rsidRPr="001A07C5" w:rsidRDefault="007B0853" w:rsidP="00416124">
          <w:pPr>
            <w:autoSpaceDE w:val="0"/>
            <w:autoSpaceDN w:val="0"/>
            <w:adjustRightInd w:val="0"/>
            <w:spacing w:after="0" w:line="240" w:lineRule="auto"/>
            <w:rPr>
              <w:rFonts w:cs="Arial"/>
              <w:bCs/>
              <w:color w:val="000000"/>
              <w:szCs w:val="18"/>
            </w:rPr>
          </w:pPr>
          <w:r w:rsidRPr="001A07C5">
            <w:rPr>
              <w:rStyle w:val="Nmerodepgina"/>
              <w:rFonts w:cs="Arial"/>
              <w:szCs w:val="18"/>
            </w:rPr>
            <w:fldChar w:fldCharType="begin"/>
          </w:r>
          <w:r w:rsidRPr="001A07C5">
            <w:rPr>
              <w:rStyle w:val="Nmerodepgina"/>
              <w:rFonts w:cs="Arial"/>
              <w:szCs w:val="18"/>
            </w:rPr>
            <w:instrText xml:space="preserve"> PAGE </w:instrText>
          </w:r>
          <w:r w:rsidRPr="001A07C5">
            <w:rPr>
              <w:rStyle w:val="Nmerodepgina"/>
              <w:rFonts w:cs="Arial"/>
              <w:szCs w:val="18"/>
            </w:rPr>
            <w:fldChar w:fldCharType="separate"/>
          </w:r>
          <w:r w:rsidR="005E6E2E">
            <w:rPr>
              <w:rStyle w:val="Nmerodepgina"/>
              <w:rFonts w:cs="Arial"/>
              <w:noProof/>
              <w:szCs w:val="18"/>
            </w:rPr>
            <w:t>2</w:t>
          </w:r>
          <w:r w:rsidRPr="001A07C5">
            <w:rPr>
              <w:rStyle w:val="Nmerodepgina"/>
              <w:rFonts w:cs="Arial"/>
              <w:szCs w:val="18"/>
            </w:rPr>
            <w:fldChar w:fldCharType="end"/>
          </w:r>
          <w:r w:rsidRPr="001A07C5">
            <w:rPr>
              <w:rStyle w:val="Nmerodepgina"/>
              <w:rFonts w:cs="Arial"/>
              <w:szCs w:val="18"/>
            </w:rPr>
            <w:t xml:space="preserve"> de </w:t>
          </w:r>
          <w:r w:rsidRPr="001A07C5">
            <w:rPr>
              <w:rStyle w:val="Nmerodepgina"/>
              <w:rFonts w:cs="Arial"/>
              <w:szCs w:val="18"/>
            </w:rPr>
            <w:fldChar w:fldCharType="begin"/>
          </w:r>
          <w:r w:rsidRPr="001A07C5">
            <w:rPr>
              <w:rStyle w:val="Nmerodepgina"/>
              <w:rFonts w:cs="Arial"/>
              <w:szCs w:val="18"/>
            </w:rPr>
            <w:instrText xml:space="preserve"> NUMPAGES </w:instrText>
          </w:r>
          <w:r w:rsidRPr="001A07C5">
            <w:rPr>
              <w:rStyle w:val="Nmerodepgina"/>
              <w:rFonts w:cs="Arial"/>
              <w:szCs w:val="18"/>
            </w:rPr>
            <w:fldChar w:fldCharType="separate"/>
          </w:r>
          <w:r w:rsidR="005E6E2E">
            <w:rPr>
              <w:rStyle w:val="Nmerodepgina"/>
              <w:rFonts w:cs="Arial"/>
              <w:noProof/>
              <w:szCs w:val="18"/>
            </w:rPr>
            <w:t>7</w:t>
          </w:r>
          <w:r w:rsidRPr="001A07C5">
            <w:rPr>
              <w:rStyle w:val="Nmerodepgina"/>
              <w:rFonts w:cs="Arial"/>
              <w:szCs w:val="18"/>
            </w:rPr>
            <w:fldChar w:fldCharType="end"/>
          </w:r>
        </w:p>
      </w:tc>
    </w:tr>
  </w:tbl>
  <w:p w14:paraId="7A033684" w14:textId="77777777" w:rsidR="007B0853" w:rsidRPr="001A07C5" w:rsidRDefault="007B0853" w:rsidP="004161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4D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5B68A0"/>
    <w:multiLevelType w:val="hybridMultilevel"/>
    <w:tmpl w:val="2910A0E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F1CAD"/>
    <w:multiLevelType w:val="hybridMultilevel"/>
    <w:tmpl w:val="9704105A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38627A2"/>
    <w:multiLevelType w:val="hybridMultilevel"/>
    <w:tmpl w:val="3B4E83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70935"/>
    <w:multiLevelType w:val="multilevel"/>
    <w:tmpl w:val="C480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91120"/>
    <w:multiLevelType w:val="hybridMultilevel"/>
    <w:tmpl w:val="672679B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D50E8"/>
    <w:multiLevelType w:val="hybridMultilevel"/>
    <w:tmpl w:val="4C7A43C4"/>
    <w:lvl w:ilvl="0" w:tplc="28A0FB2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D4FE9"/>
    <w:multiLevelType w:val="hybridMultilevel"/>
    <w:tmpl w:val="678E100A"/>
    <w:lvl w:ilvl="0" w:tplc="28A0FB2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B9D80AF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15EBE"/>
    <w:multiLevelType w:val="hybridMultilevel"/>
    <w:tmpl w:val="B28AF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74A03"/>
    <w:multiLevelType w:val="hybridMultilevel"/>
    <w:tmpl w:val="42BA5E8C"/>
    <w:lvl w:ilvl="0" w:tplc="3112D46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C16BD"/>
    <w:multiLevelType w:val="hybridMultilevel"/>
    <w:tmpl w:val="19FAE7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0078D"/>
    <w:multiLevelType w:val="hybridMultilevel"/>
    <w:tmpl w:val="9FBC67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F260EF"/>
    <w:multiLevelType w:val="hybridMultilevel"/>
    <w:tmpl w:val="0CF6966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24A47"/>
    <w:multiLevelType w:val="multilevel"/>
    <w:tmpl w:val="73EA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541122"/>
    <w:multiLevelType w:val="hybridMultilevel"/>
    <w:tmpl w:val="ED3824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67F9A"/>
    <w:multiLevelType w:val="hybridMultilevel"/>
    <w:tmpl w:val="1D42F15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70853"/>
    <w:multiLevelType w:val="multilevel"/>
    <w:tmpl w:val="2068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214278"/>
    <w:multiLevelType w:val="multilevel"/>
    <w:tmpl w:val="79FE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CD76C2"/>
    <w:multiLevelType w:val="hybridMultilevel"/>
    <w:tmpl w:val="A088ED8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EA4BC0"/>
    <w:multiLevelType w:val="hybridMultilevel"/>
    <w:tmpl w:val="29FAA3C6"/>
    <w:lvl w:ilvl="0" w:tplc="3112D46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035E38"/>
    <w:multiLevelType w:val="hybridMultilevel"/>
    <w:tmpl w:val="CA62CBF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7922057"/>
    <w:multiLevelType w:val="multilevel"/>
    <w:tmpl w:val="DF34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1564BF"/>
    <w:multiLevelType w:val="hybridMultilevel"/>
    <w:tmpl w:val="91F6F61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812DE7"/>
    <w:multiLevelType w:val="hybridMultilevel"/>
    <w:tmpl w:val="490CB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15402F"/>
    <w:multiLevelType w:val="multilevel"/>
    <w:tmpl w:val="0296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112410"/>
    <w:multiLevelType w:val="hybridMultilevel"/>
    <w:tmpl w:val="71EE226E"/>
    <w:lvl w:ilvl="0" w:tplc="3112D46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926F49"/>
    <w:multiLevelType w:val="hybridMultilevel"/>
    <w:tmpl w:val="7C38D76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467508"/>
    <w:multiLevelType w:val="hybridMultilevel"/>
    <w:tmpl w:val="F80C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9"/>
  </w:num>
  <w:num w:numId="4">
    <w:abstractNumId w:val="15"/>
  </w:num>
  <w:num w:numId="5">
    <w:abstractNumId w:val="26"/>
  </w:num>
  <w:num w:numId="6">
    <w:abstractNumId w:val="22"/>
  </w:num>
  <w:num w:numId="7">
    <w:abstractNumId w:val="12"/>
  </w:num>
  <w:num w:numId="8">
    <w:abstractNumId w:val="10"/>
  </w:num>
  <w:num w:numId="9">
    <w:abstractNumId w:val="14"/>
  </w:num>
  <w:num w:numId="10">
    <w:abstractNumId w:val="3"/>
  </w:num>
  <w:num w:numId="11">
    <w:abstractNumId w:val="5"/>
  </w:num>
  <w:num w:numId="12">
    <w:abstractNumId w:val="2"/>
  </w:num>
  <w:num w:numId="13">
    <w:abstractNumId w:val="8"/>
  </w:num>
  <w:num w:numId="14">
    <w:abstractNumId w:val="25"/>
  </w:num>
  <w:num w:numId="15">
    <w:abstractNumId w:val="23"/>
  </w:num>
  <w:num w:numId="16">
    <w:abstractNumId w:val="16"/>
  </w:num>
  <w:num w:numId="17">
    <w:abstractNumId w:val="4"/>
  </w:num>
  <w:num w:numId="18">
    <w:abstractNumId w:val="1"/>
  </w:num>
  <w:num w:numId="19">
    <w:abstractNumId w:val="24"/>
  </w:num>
  <w:num w:numId="20">
    <w:abstractNumId w:val="20"/>
  </w:num>
  <w:num w:numId="21">
    <w:abstractNumId w:val="7"/>
  </w:num>
  <w:num w:numId="22">
    <w:abstractNumId w:val="6"/>
  </w:num>
  <w:num w:numId="23">
    <w:abstractNumId w:val="13"/>
  </w:num>
  <w:num w:numId="24">
    <w:abstractNumId w:val="21"/>
  </w:num>
  <w:num w:numId="25">
    <w:abstractNumId w:val="17"/>
  </w:num>
  <w:num w:numId="26">
    <w:abstractNumId w:val="27"/>
  </w:num>
  <w:num w:numId="27">
    <w:abstractNumId w:val="18"/>
  </w:num>
  <w:num w:numId="28">
    <w:abstractNumId w:val="11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NA Danilo                     CPP">
    <w15:presenceInfo w15:providerId="AD" w15:userId="S-1-5-21-1214440339-1078081533-725345543-1400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Formatting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903"/>
    <w:rsid w:val="00001D1B"/>
    <w:rsid w:val="000027E5"/>
    <w:rsid w:val="00002F21"/>
    <w:rsid w:val="00003A24"/>
    <w:rsid w:val="00003A92"/>
    <w:rsid w:val="00004B6A"/>
    <w:rsid w:val="00006329"/>
    <w:rsid w:val="0001045C"/>
    <w:rsid w:val="00010D61"/>
    <w:rsid w:val="00011BD3"/>
    <w:rsid w:val="00012091"/>
    <w:rsid w:val="0001218E"/>
    <w:rsid w:val="00012941"/>
    <w:rsid w:val="00012B5E"/>
    <w:rsid w:val="000146D7"/>
    <w:rsid w:val="000158E4"/>
    <w:rsid w:val="00016C32"/>
    <w:rsid w:val="0001767F"/>
    <w:rsid w:val="00021473"/>
    <w:rsid w:val="000217D0"/>
    <w:rsid w:val="00021F51"/>
    <w:rsid w:val="00025181"/>
    <w:rsid w:val="0002615E"/>
    <w:rsid w:val="000303F4"/>
    <w:rsid w:val="00031092"/>
    <w:rsid w:val="00031967"/>
    <w:rsid w:val="00031FE6"/>
    <w:rsid w:val="00033416"/>
    <w:rsid w:val="00033DDB"/>
    <w:rsid w:val="00034C33"/>
    <w:rsid w:val="00034DA5"/>
    <w:rsid w:val="00036870"/>
    <w:rsid w:val="00036AB5"/>
    <w:rsid w:val="00036EA5"/>
    <w:rsid w:val="00040072"/>
    <w:rsid w:val="000409D0"/>
    <w:rsid w:val="00042B13"/>
    <w:rsid w:val="000430D8"/>
    <w:rsid w:val="00043EF5"/>
    <w:rsid w:val="00045914"/>
    <w:rsid w:val="000466D3"/>
    <w:rsid w:val="0004793F"/>
    <w:rsid w:val="00047FD8"/>
    <w:rsid w:val="00050256"/>
    <w:rsid w:val="00051773"/>
    <w:rsid w:val="0005220D"/>
    <w:rsid w:val="00052E47"/>
    <w:rsid w:val="0005326E"/>
    <w:rsid w:val="00054446"/>
    <w:rsid w:val="00060821"/>
    <w:rsid w:val="000628FE"/>
    <w:rsid w:val="000647EE"/>
    <w:rsid w:val="00065625"/>
    <w:rsid w:val="0006610B"/>
    <w:rsid w:val="000666FE"/>
    <w:rsid w:val="00067262"/>
    <w:rsid w:val="0006736A"/>
    <w:rsid w:val="00070D69"/>
    <w:rsid w:val="000724FE"/>
    <w:rsid w:val="000733E7"/>
    <w:rsid w:val="0007482F"/>
    <w:rsid w:val="00074B96"/>
    <w:rsid w:val="00074C5E"/>
    <w:rsid w:val="00075C69"/>
    <w:rsid w:val="00076B95"/>
    <w:rsid w:val="00077FE5"/>
    <w:rsid w:val="0008124C"/>
    <w:rsid w:val="00082A90"/>
    <w:rsid w:val="00082B33"/>
    <w:rsid w:val="000835A9"/>
    <w:rsid w:val="00085AB2"/>
    <w:rsid w:val="00086CAC"/>
    <w:rsid w:val="00087850"/>
    <w:rsid w:val="00087B64"/>
    <w:rsid w:val="00087BB3"/>
    <w:rsid w:val="000906A8"/>
    <w:rsid w:val="00090985"/>
    <w:rsid w:val="00090DE9"/>
    <w:rsid w:val="00092477"/>
    <w:rsid w:val="00092634"/>
    <w:rsid w:val="00094157"/>
    <w:rsid w:val="00096658"/>
    <w:rsid w:val="00097F62"/>
    <w:rsid w:val="000A017F"/>
    <w:rsid w:val="000A0278"/>
    <w:rsid w:val="000A040B"/>
    <w:rsid w:val="000A08B1"/>
    <w:rsid w:val="000A2070"/>
    <w:rsid w:val="000A374A"/>
    <w:rsid w:val="000A44B7"/>
    <w:rsid w:val="000A55B1"/>
    <w:rsid w:val="000A5ED5"/>
    <w:rsid w:val="000A6DC0"/>
    <w:rsid w:val="000A71E2"/>
    <w:rsid w:val="000A71F1"/>
    <w:rsid w:val="000B02F4"/>
    <w:rsid w:val="000B2899"/>
    <w:rsid w:val="000B51AD"/>
    <w:rsid w:val="000B5E9B"/>
    <w:rsid w:val="000C219A"/>
    <w:rsid w:val="000C23B4"/>
    <w:rsid w:val="000C34A1"/>
    <w:rsid w:val="000C5492"/>
    <w:rsid w:val="000C617C"/>
    <w:rsid w:val="000C649A"/>
    <w:rsid w:val="000C67F8"/>
    <w:rsid w:val="000D0844"/>
    <w:rsid w:val="000D1F7C"/>
    <w:rsid w:val="000D3CDB"/>
    <w:rsid w:val="000D40D5"/>
    <w:rsid w:val="000D4B48"/>
    <w:rsid w:val="000D645F"/>
    <w:rsid w:val="000E098A"/>
    <w:rsid w:val="000E0AC6"/>
    <w:rsid w:val="000E100A"/>
    <w:rsid w:val="000E2BBF"/>
    <w:rsid w:val="000E322A"/>
    <w:rsid w:val="000E3490"/>
    <w:rsid w:val="000E487F"/>
    <w:rsid w:val="000E4F4C"/>
    <w:rsid w:val="000E5574"/>
    <w:rsid w:val="000E5E1F"/>
    <w:rsid w:val="000E620F"/>
    <w:rsid w:val="000F3210"/>
    <w:rsid w:val="000F448B"/>
    <w:rsid w:val="0010058C"/>
    <w:rsid w:val="00100A3D"/>
    <w:rsid w:val="00101AB1"/>
    <w:rsid w:val="0010226D"/>
    <w:rsid w:val="00104A89"/>
    <w:rsid w:val="001053E3"/>
    <w:rsid w:val="0010592D"/>
    <w:rsid w:val="00105B8E"/>
    <w:rsid w:val="00110D27"/>
    <w:rsid w:val="00111B79"/>
    <w:rsid w:val="001136EA"/>
    <w:rsid w:val="00113E1F"/>
    <w:rsid w:val="001144B6"/>
    <w:rsid w:val="00114DE9"/>
    <w:rsid w:val="00116E5A"/>
    <w:rsid w:val="001219AA"/>
    <w:rsid w:val="00122BB4"/>
    <w:rsid w:val="00123C09"/>
    <w:rsid w:val="00125660"/>
    <w:rsid w:val="00126E70"/>
    <w:rsid w:val="001303D1"/>
    <w:rsid w:val="0013055C"/>
    <w:rsid w:val="00131F9F"/>
    <w:rsid w:val="00132AC5"/>
    <w:rsid w:val="00132B08"/>
    <w:rsid w:val="00134993"/>
    <w:rsid w:val="001355BB"/>
    <w:rsid w:val="00136A31"/>
    <w:rsid w:val="0013757D"/>
    <w:rsid w:val="00140517"/>
    <w:rsid w:val="00140AFC"/>
    <w:rsid w:val="0014216C"/>
    <w:rsid w:val="001425B4"/>
    <w:rsid w:val="00142970"/>
    <w:rsid w:val="001433E0"/>
    <w:rsid w:val="00146721"/>
    <w:rsid w:val="001469AA"/>
    <w:rsid w:val="00150805"/>
    <w:rsid w:val="001531E4"/>
    <w:rsid w:val="001534DE"/>
    <w:rsid w:val="00154A35"/>
    <w:rsid w:val="001566DC"/>
    <w:rsid w:val="00157860"/>
    <w:rsid w:val="00160840"/>
    <w:rsid w:val="00161B71"/>
    <w:rsid w:val="00161B9C"/>
    <w:rsid w:val="001627CE"/>
    <w:rsid w:val="00162C95"/>
    <w:rsid w:val="0016621A"/>
    <w:rsid w:val="00166A3D"/>
    <w:rsid w:val="001674F2"/>
    <w:rsid w:val="0017176B"/>
    <w:rsid w:val="00171E7C"/>
    <w:rsid w:val="00172067"/>
    <w:rsid w:val="00172CF6"/>
    <w:rsid w:val="00173BC7"/>
    <w:rsid w:val="00175A3B"/>
    <w:rsid w:val="001779D7"/>
    <w:rsid w:val="00177DF6"/>
    <w:rsid w:val="00180981"/>
    <w:rsid w:val="00181129"/>
    <w:rsid w:val="00182760"/>
    <w:rsid w:val="001834F7"/>
    <w:rsid w:val="00185D42"/>
    <w:rsid w:val="00190D97"/>
    <w:rsid w:val="001914CD"/>
    <w:rsid w:val="0019239F"/>
    <w:rsid w:val="00196028"/>
    <w:rsid w:val="00196C87"/>
    <w:rsid w:val="001973E7"/>
    <w:rsid w:val="001A07C5"/>
    <w:rsid w:val="001A2D96"/>
    <w:rsid w:val="001A2DC0"/>
    <w:rsid w:val="001A3BBB"/>
    <w:rsid w:val="001A3D56"/>
    <w:rsid w:val="001A49A0"/>
    <w:rsid w:val="001A55A0"/>
    <w:rsid w:val="001A5786"/>
    <w:rsid w:val="001A5D11"/>
    <w:rsid w:val="001A5E16"/>
    <w:rsid w:val="001A65A6"/>
    <w:rsid w:val="001B2E80"/>
    <w:rsid w:val="001B5A27"/>
    <w:rsid w:val="001B7180"/>
    <w:rsid w:val="001B7915"/>
    <w:rsid w:val="001C07F1"/>
    <w:rsid w:val="001C1166"/>
    <w:rsid w:val="001C271B"/>
    <w:rsid w:val="001C2987"/>
    <w:rsid w:val="001C2F61"/>
    <w:rsid w:val="001C3E20"/>
    <w:rsid w:val="001C41D5"/>
    <w:rsid w:val="001C45DC"/>
    <w:rsid w:val="001C4D86"/>
    <w:rsid w:val="001C4FF4"/>
    <w:rsid w:val="001C54DE"/>
    <w:rsid w:val="001C600D"/>
    <w:rsid w:val="001D105B"/>
    <w:rsid w:val="001D1AC5"/>
    <w:rsid w:val="001D1EA4"/>
    <w:rsid w:val="001D1EAC"/>
    <w:rsid w:val="001D373B"/>
    <w:rsid w:val="001D37C0"/>
    <w:rsid w:val="001D47EC"/>
    <w:rsid w:val="001D4841"/>
    <w:rsid w:val="001D4873"/>
    <w:rsid w:val="001D699F"/>
    <w:rsid w:val="001D7BF7"/>
    <w:rsid w:val="001E0B95"/>
    <w:rsid w:val="001E1232"/>
    <w:rsid w:val="001E34C3"/>
    <w:rsid w:val="001E3EC8"/>
    <w:rsid w:val="001E4F6F"/>
    <w:rsid w:val="001E6958"/>
    <w:rsid w:val="001E6EF7"/>
    <w:rsid w:val="001E7F55"/>
    <w:rsid w:val="001F043D"/>
    <w:rsid w:val="001F144F"/>
    <w:rsid w:val="001F1545"/>
    <w:rsid w:val="001F1566"/>
    <w:rsid w:val="001F21F0"/>
    <w:rsid w:val="001F2683"/>
    <w:rsid w:val="001F2D08"/>
    <w:rsid w:val="001F4851"/>
    <w:rsid w:val="001F51D8"/>
    <w:rsid w:val="001F548D"/>
    <w:rsid w:val="001F5F43"/>
    <w:rsid w:val="001F607E"/>
    <w:rsid w:val="002018BE"/>
    <w:rsid w:val="00202853"/>
    <w:rsid w:val="00202E01"/>
    <w:rsid w:val="00203947"/>
    <w:rsid w:val="00204CDA"/>
    <w:rsid w:val="00204DAA"/>
    <w:rsid w:val="00206882"/>
    <w:rsid w:val="00207EF6"/>
    <w:rsid w:val="00210BF7"/>
    <w:rsid w:val="00212542"/>
    <w:rsid w:val="00213BB0"/>
    <w:rsid w:val="00215AE0"/>
    <w:rsid w:val="0021645D"/>
    <w:rsid w:val="002167E2"/>
    <w:rsid w:val="00216BC7"/>
    <w:rsid w:val="0021754E"/>
    <w:rsid w:val="0022027A"/>
    <w:rsid w:val="00220496"/>
    <w:rsid w:val="00220522"/>
    <w:rsid w:val="00220B69"/>
    <w:rsid w:val="00221A3B"/>
    <w:rsid w:val="002220EA"/>
    <w:rsid w:val="0022210E"/>
    <w:rsid w:val="00222939"/>
    <w:rsid w:val="00223DCE"/>
    <w:rsid w:val="0022429D"/>
    <w:rsid w:val="002257AD"/>
    <w:rsid w:val="00226A9A"/>
    <w:rsid w:val="00226EDA"/>
    <w:rsid w:val="00227B78"/>
    <w:rsid w:val="00227E73"/>
    <w:rsid w:val="002308E3"/>
    <w:rsid w:val="00231AEC"/>
    <w:rsid w:val="0023202C"/>
    <w:rsid w:val="0023227C"/>
    <w:rsid w:val="0023322A"/>
    <w:rsid w:val="00233849"/>
    <w:rsid w:val="00234975"/>
    <w:rsid w:val="00234EC7"/>
    <w:rsid w:val="00235774"/>
    <w:rsid w:val="0023764B"/>
    <w:rsid w:val="00241A6E"/>
    <w:rsid w:val="0024213A"/>
    <w:rsid w:val="002433EC"/>
    <w:rsid w:val="0024371D"/>
    <w:rsid w:val="00243807"/>
    <w:rsid w:val="0024428C"/>
    <w:rsid w:val="00245873"/>
    <w:rsid w:val="002468AD"/>
    <w:rsid w:val="00246A87"/>
    <w:rsid w:val="002503AC"/>
    <w:rsid w:val="00250ADD"/>
    <w:rsid w:val="002510A5"/>
    <w:rsid w:val="00253C5B"/>
    <w:rsid w:val="002547A0"/>
    <w:rsid w:val="00255F60"/>
    <w:rsid w:val="002571B2"/>
    <w:rsid w:val="00261F2D"/>
    <w:rsid w:val="00263ABD"/>
    <w:rsid w:val="0026438B"/>
    <w:rsid w:val="0026441D"/>
    <w:rsid w:val="002667D3"/>
    <w:rsid w:val="00266D0D"/>
    <w:rsid w:val="002671F7"/>
    <w:rsid w:val="00267659"/>
    <w:rsid w:val="00271C08"/>
    <w:rsid w:val="002725EB"/>
    <w:rsid w:val="00273BAA"/>
    <w:rsid w:val="00275011"/>
    <w:rsid w:val="00276915"/>
    <w:rsid w:val="002773CB"/>
    <w:rsid w:val="002806E7"/>
    <w:rsid w:val="0028456F"/>
    <w:rsid w:val="00284ADB"/>
    <w:rsid w:val="00285F0C"/>
    <w:rsid w:val="00286B68"/>
    <w:rsid w:val="00287D44"/>
    <w:rsid w:val="002912A2"/>
    <w:rsid w:val="00291698"/>
    <w:rsid w:val="00292BC0"/>
    <w:rsid w:val="002934BC"/>
    <w:rsid w:val="00294D4A"/>
    <w:rsid w:val="0029705A"/>
    <w:rsid w:val="002A075D"/>
    <w:rsid w:val="002A36C4"/>
    <w:rsid w:val="002A43E7"/>
    <w:rsid w:val="002A6543"/>
    <w:rsid w:val="002A7771"/>
    <w:rsid w:val="002B016C"/>
    <w:rsid w:val="002B0F2C"/>
    <w:rsid w:val="002B21E0"/>
    <w:rsid w:val="002B34A2"/>
    <w:rsid w:val="002B4B7A"/>
    <w:rsid w:val="002B4EC7"/>
    <w:rsid w:val="002B5124"/>
    <w:rsid w:val="002B670C"/>
    <w:rsid w:val="002B7457"/>
    <w:rsid w:val="002C0364"/>
    <w:rsid w:val="002C0FB2"/>
    <w:rsid w:val="002C1AF3"/>
    <w:rsid w:val="002C23AB"/>
    <w:rsid w:val="002C2E35"/>
    <w:rsid w:val="002C348A"/>
    <w:rsid w:val="002C5B95"/>
    <w:rsid w:val="002C74CC"/>
    <w:rsid w:val="002D2B8D"/>
    <w:rsid w:val="002D60B4"/>
    <w:rsid w:val="002D66C8"/>
    <w:rsid w:val="002E062A"/>
    <w:rsid w:val="002E0EDB"/>
    <w:rsid w:val="002E0F73"/>
    <w:rsid w:val="002E2431"/>
    <w:rsid w:val="002E2FD1"/>
    <w:rsid w:val="002E3E96"/>
    <w:rsid w:val="002E67A4"/>
    <w:rsid w:val="002F39EB"/>
    <w:rsid w:val="002F5FEC"/>
    <w:rsid w:val="002F7B3A"/>
    <w:rsid w:val="002F7D11"/>
    <w:rsid w:val="0030105C"/>
    <w:rsid w:val="003015A0"/>
    <w:rsid w:val="003024E9"/>
    <w:rsid w:val="00303015"/>
    <w:rsid w:val="003040EB"/>
    <w:rsid w:val="003078D9"/>
    <w:rsid w:val="00312658"/>
    <w:rsid w:val="00312758"/>
    <w:rsid w:val="00312CDF"/>
    <w:rsid w:val="00312F25"/>
    <w:rsid w:val="0031395F"/>
    <w:rsid w:val="0031471D"/>
    <w:rsid w:val="0031473C"/>
    <w:rsid w:val="00316E89"/>
    <w:rsid w:val="00316F76"/>
    <w:rsid w:val="00317DE4"/>
    <w:rsid w:val="00317E8A"/>
    <w:rsid w:val="00320203"/>
    <w:rsid w:val="00320F77"/>
    <w:rsid w:val="003217CA"/>
    <w:rsid w:val="00321934"/>
    <w:rsid w:val="00323BBF"/>
    <w:rsid w:val="00326093"/>
    <w:rsid w:val="0032647C"/>
    <w:rsid w:val="0032664B"/>
    <w:rsid w:val="00327AE5"/>
    <w:rsid w:val="00332242"/>
    <w:rsid w:val="00332BF7"/>
    <w:rsid w:val="00332F88"/>
    <w:rsid w:val="003337BC"/>
    <w:rsid w:val="00334668"/>
    <w:rsid w:val="0033569C"/>
    <w:rsid w:val="00336A41"/>
    <w:rsid w:val="0034167C"/>
    <w:rsid w:val="00351488"/>
    <w:rsid w:val="0035184A"/>
    <w:rsid w:val="00351CE0"/>
    <w:rsid w:val="00352F5A"/>
    <w:rsid w:val="0035333A"/>
    <w:rsid w:val="00356202"/>
    <w:rsid w:val="0035674E"/>
    <w:rsid w:val="0035685B"/>
    <w:rsid w:val="00357CCD"/>
    <w:rsid w:val="00360034"/>
    <w:rsid w:val="00360A6B"/>
    <w:rsid w:val="00360E61"/>
    <w:rsid w:val="00362D29"/>
    <w:rsid w:val="003638F8"/>
    <w:rsid w:val="00364338"/>
    <w:rsid w:val="00364C24"/>
    <w:rsid w:val="00364C58"/>
    <w:rsid w:val="00365670"/>
    <w:rsid w:val="00365912"/>
    <w:rsid w:val="00365D7E"/>
    <w:rsid w:val="0036756A"/>
    <w:rsid w:val="0037292E"/>
    <w:rsid w:val="003764E9"/>
    <w:rsid w:val="003809B1"/>
    <w:rsid w:val="003809EA"/>
    <w:rsid w:val="00380A72"/>
    <w:rsid w:val="003836A0"/>
    <w:rsid w:val="00385821"/>
    <w:rsid w:val="00385FA9"/>
    <w:rsid w:val="003871C2"/>
    <w:rsid w:val="003936DF"/>
    <w:rsid w:val="00393B81"/>
    <w:rsid w:val="003946DA"/>
    <w:rsid w:val="00394AF4"/>
    <w:rsid w:val="003955A2"/>
    <w:rsid w:val="003961BA"/>
    <w:rsid w:val="003A23AE"/>
    <w:rsid w:val="003A26D5"/>
    <w:rsid w:val="003A2C27"/>
    <w:rsid w:val="003A2C63"/>
    <w:rsid w:val="003A39B3"/>
    <w:rsid w:val="003A39C4"/>
    <w:rsid w:val="003A3D06"/>
    <w:rsid w:val="003A6215"/>
    <w:rsid w:val="003A6480"/>
    <w:rsid w:val="003A7B7C"/>
    <w:rsid w:val="003A7ED7"/>
    <w:rsid w:val="003B5184"/>
    <w:rsid w:val="003B63A2"/>
    <w:rsid w:val="003B6A45"/>
    <w:rsid w:val="003B6B13"/>
    <w:rsid w:val="003B706D"/>
    <w:rsid w:val="003C0082"/>
    <w:rsid w:val="003C03BF"/>
    <w:rsid w:val="003C11FE"/>
    <w:rsid w:val="003C5393"/>
    <w:rsid w:val="003C67E9"/>
    <w:rsid w:val="003D1CD1"/>
    <w:rsid w:val="003D2D68"/>
    <w:rsid w:val="003D2DFC"/>
    <w:rsid w:val="003D349E"/>
    <w:rsid w:val="003D5B5F"/>
    <w:rsid w:val="003D7FDA"/>
    <w:rsid w:val="003E069A"/>
    <w:rsid w:val="003E0885"/>
    <w:rsid w:val="003E091A"/>
    <w:rsid w:val="003E146E"/>
    <w:rsid w:val="003E422C"/>
    <w:rsid w:val="003E4E1E"/>
    <w:rsid w:val="003E592A"/>
    <w:rsid w:val="003E5B31"/>
    <w:rsid w:val="003E7156"/>
    <w:rsid w:val="003F00C2"/>
    <w:rsid w:val="003F03A2"/>
    <w:rsid w:val="003F0D4B"/>
    <w:rsid w:val="003F14C4"/>
    <w:rsid w:val="003F1F6E"/>
    <w:rsid w:val="003F2755"/>
    <w:rsid w:val="003F4271"/>
    <w:rsid w:val="003F4DA5"/>
    <w:rsid w:val="003F5996"/>
    <w:rsid w:val="003F59FD"/>
    <w:rsid w:val="003F73EA"/>
    <w:rsid w:val="003F74A4"/>
    <w:rsid w:val="003F7C51"/>
    <w:rsid w:val="004001EC"/>
    <w:rsid w:val="00400AC7"/>
    <w:rsid w:val="00400FE0"/>
    <w:rsid w:val="00401533"/>
    <w:rsid w:val="00401F7B"/>
    <w:rsid w:val="004024C0"/>
    <w:rsid w:val="0040533E"/>
    <w:rsid w:val="00405447"/>
    <w:rsid w:val="00406AA2"/>
    <w:rsid w:val="0040701B"/>
    <w:rsid w:val="004074A8"/>
    <w:rsid w:val="00407EED"/>
    <w:rsid w:val="00410FFC"/>
    <w:rsid w:val="00411AB9"/>
    <w:rsid w:val="00411BB4"/>
    <w:rsid w:val="00412AEB"/>
    <w:rsid w:val="00413227"/>
    <w:rsid w:val="00413694"/>
    <w:rsid w:val="004141E1"/>
    <w:rsid w:val="00416124"/>
    <w:rsid w:val="0041635A"/>
    <w:rsid w:val="0041781C"/>
    <w:rsid w:val="004207CC"/>
    <w:rsid w:val="0042204F"/>
    <w:rsid w:val="004225ED"/>
    <w:rsid w:val="004246DD"/>
    <w:rsid w:val="004248AE"/>
    <w:rsid w:val="00425B60"/>
    <w:rsid w:val="00426890"/>
    <w:rsid w:val="00431ECF"/>
    <w:rsid w:val="00432E33"/>
    <w:rsid w:val="00433A38"/>
    <w:rsid w:val="004400CC"/>
    <w:rsid w:val="00440AE9"/>
    <w:rsid w:val="00441C47"/>
    <w:rsid w:val="00441EE5"/>
    <w:rsid w:val="00443380"/>
    <w:rsid w:val="00443ED7"/>
    <w:rsid w:val="004441A0"/>
    <w:rsid w:val="00445B7E"/>
    <w:rsid w:val="0045079C"/>
    <w:rsid w:val="00450A9F"/>
    <w:rsid w:val="00450BD7"/>
    <w:rsid w:val="004544B3"/>
    <w:rsid w:val="004579D8"/>
    <w:rsid w:val="004626FD"/>
    <w:rsid w:val="004630B3"/>
    <w:rsid w:val="00463871"/>
    <w:rsid w:val="00463F71"/>
    <w:rsid w:val="004644EC"/>
    <w:rsid w:val="00465A87"/>
    <w:rsid w:val="00465F6C"/>
    <w:rsid w:val="00466C2E"/>
    <w:rsid w:val="00466E48"/>
    <w:rsid w:val="00470BA5"/>
    <w:rsid w:val="00473BA0"/>
    <w:rsid w:val="00474261"/>
    <w:rsid w:val="00474D4C"/>
    <w:rsid w:val="00474F7F"/>
    <w:rsid w:val="004750C2"/>
    <w:rsid w:val="00476295"/>
    <w:rsid w:val="00477882"/>
    <w:rsid w:val="00477B1D"/>
    <w:rsid w:val="0048125D"/>
    <w:rsid w:val="004815E6"/>
    <w:rsid w:val="00485688"/>
    <w:rsid w:val="0048621E"/>
    <w:rsid w:val="00486423"/>
    <w:rsid w:val="00487478"/>
    <w:rsid w:val="004875B9"/>
    <w:rsid w:val="0049123A"/>
    <w:rsid w:val="004917B7"/>
    <w:rsid w:val="00491F9D"/>
    <w:rsid w:val="004929C1"/>
    <w:rsid w:val="00493DBA"/>
    <w:rsid w:val="00494BE3"/>
    <w:rsid w:val="00497D7E"/>
    <w:rsid w:val="004A0665"/>
    <w:rsid w:val="004A14B2"/>
    <w:rsid w:val="004A1CDE"/>
    <w:rsid w:val="004A2B6C"/>
    <w:rsid w:val="004A3803"/>
    <w:rsid w:val="004A3C22"/>
    <w:rsid w:val="004A4145"/>
    <w:rsid w:val="004A6B3A"/>
    <w:rsid w:val="004A7785"/>
    <w:rsid w:val="004B0A4B"/>
    <w:rsid w:val="004B1195"/>
    <w:rsid w:val="004B18C8"/>
    <w:rsid w:val="004B392B"/>
    <w:rsid w:val="004B47DD"/>
    <w:rsid w:val="004B51E3"/>
    <w:rsid w:val="004B6FD2"/>
    <w:rsid w:val="004B7B66"/>
    <w:rsid w:val="004C133E"/>
    <w:rsid w:val="004C148A"/>
    <w:rsid w:val="004C1D61"/>
    <w:rsid w:val="004C44E5"/>
    <w:rsid w:val="004C7B94"/>
    <w:rsid w:val="004C7BC0"/>
    <w:rsid w:val="004D0295"/>
    <w:rsid w:val="004D28A4"/>
    <w:rsid w:val="004D393D"/>
    <w:rsid w:val="004D42AF"/>
    <w:rsid w:val="004D42DF"/>
    <w:rsid w:val="004D4D0D"/>
    <w:rsid w:val="004D7937"/>
    <w:rsid w:val="004E1958"/>
    <w:rsid w:val="004E1FA9"/>
    <w:rsid w:val="004E2686"/>
    <w:rsid w:val="004E5B44"/>
    <w:rsid w:val="004E65A7"/>
    <w:rsid w:val="004E7E0E"/>
    <w:rsid w:val="004F0182"/>
    <w:rsid w:val="004F06AF"/>
    <w:rsid w:val="004F09FB"/>
    <w:rsid w:val="004F15B8"/>
    <w:rsid w:val="004F4545"/>
    <w:rsid w:val="004F4737"/>
    <w:rsid w:val="004F588C"/>
    <w:rsid w:val="004F7380"/>
    <w:rsid w:val="005030C2"/>
    <w:rsid w:val="00504150"/>
    <w:rsid w:val="005043BE"/>
    <w:rsid w:val="00506D1C"/>
    <w:rsid w:val="005076FE"/>
    <w:rsid w:val="00507784"/>
    <w:rsid w:val="00507EBA"/>
    <w:rsid w:val="005113AD"/>
    <w:rsid w:val="0051144D"/>
    <w:rsid w:val="005136A4"/>
    <w:rsid w:val="005136FD"/>
    <w:rsid w:val="00514E50"/>
    <w:rsid w:val="0051596A"/>
    <w:rsid w:val="005163F3"/>
    <w:rsid w:val="00517CCF"/>
    <w:rsid w:val="00520146"/>
    <w:rsid w:val="00520366"/>
    <w:rsid w:val="005204F3"/>
    <w:rsid w:val="0052282D"/>
    <w:rsid w:val="005231C0"/>
    <w:rsid w:val="00523B84"/>
    <w:rsid w:val="00524675"/>
    <w:rsid w:val="005248A2"/>
    <w:rsid w:val="00526AC1"/>
    <w:rsid w:val="005274BB"/>
    <w:rsid w:val="00527860"/>
    <w:rsid w:val="00527990"/>
    <w:rsid w:val="00532694"/>
    <w:rsid w:val="005331D9"/>
    <w:rsid w:val="0053350B"/>
    <w:rsid w:val="0053354F"/>
    <w:rsid w:val="00534ACA"/>
    <w:rsid w:val="005356F4"/>
    <w:rsid w:val="00537895"/>
    <w:rsid w:val="00537CD0"/>
    <w:rsid w:val="005413A7"/>
    <w:rsid w:val="005418B9"/>
    <w:rsid w:val="00542A1D"/>
    <w:rsid w:val="0054318A"/>
    <w:rsid w:val="005432BD"/>
    <w:rsid w:val="00543B07"/>
    <w:rsid w:val="00547E41"/>
    <w:rsid w:val="00547ECB"/>
    <w:rsid w:val="00550BF4"/>
    <w:rsid w:val="00551B06"/>
    <w:rsid w:val="00551BAD"/>
    <w:rsid w:val="00552640"/>
    <w:rsid w:val="005532D4"/>
    <w:rsid w:val="00553644"/>
    <w:rsid w:val="0055652A"/>
    <w:rsid w:val="0055728E"/>
    <w:rsid w:val="005577C8"/>
    <w:rsid w:val="005603F3"/>
    <w:rsid w:val="0056082F"/>
    <w:rsid w:val="00560A41"/>
    <w:rsid w:val="0056227B"/>
    <w:rsid w:val="00566BD1"/>
    <w:rsid w:val="0057069C"/>
    <w:rsid w:val="0057159B"/>
    <w:rsid w:val="00572056"/>
    <w:rsid w:val="0057237B"/>
    <w:rsid w:val="00573392"/>
    <w:rsid w:val="005738DB"/>
    <w:rsid w:val="00573F9E"/>
    <w:rsid w:val="00574231"/>
    <w:rsid w:val="00575202"/>
    <w:rsid w:val="00575A41"/>
    <w:rsid w:val="00576BE5"/>
    <w:rsid w:val="00581433"/>
    <w:rsid w:val="005826EE"/>
    <w:rsid w:val="00583C0F"/>
    <w:rsid w:val="005868DE"/>
    <w:rsid w:val="005900E0"/>
    <w:rsid w:val="00590D7C"/>
    <w:rsid w:val="00591E3A"/>
    <w:rsid w:val="00593CD2"/>
    <w:rsid w:val="0059680C"/>
    <w:rsid w:val="005970FA"/>
    <w:rsid w:val="005A403B"/>
    <w:rsid w:val="005A5976"/>
    <w:rsid w:val="005B369C"/>
    <w:rsid w:val="005B43D3"/>
    <w:rsid w:val="005B4661"/>
    <w:rsid w:val="005B4C10"/>
    <w:rsid w:val="005B7E95"/>
    <w:rsid w:val="005C0703"/>
    <w:rsid w:val="005C1090"/>
    <w:rsid w:val="005C224B"/>
    <w:rsid w:val="005C3C36"/>
    <w:rsid w:val="005C42C4"/>
    <w:rsid w:val="005C5419"/>
    <w:rsid w:val="005C5DDC"/>
    <w:rsid w:val="005D0092"/>
    <w:rsid w:val="005D3746"/>
    <w:rsid w:val="005D4CFB"/>
    <w:rsid w:val="005D5E87"/>
    <w:rsid w:val="005D73D9"/>
    <w:rsid w:val="005D7AEF"/>
    <w:rsid w:val="005E316B"/>
    <w:rsid w:val="005E4189"/>
    <w:rsid w:val="005E4B01"/>
    <w:rsid w:val="005E6251"/>
    <w:rsid w:val="005E63E6"/>
    <w:rsid w:val="005E6E2E"/>
    <w:rsid w:val="005E740D"/>
    <w:rsid w:val="005F08DD"/>
    <w:rsid w:val="005F09CB"/>
    <w:rsid w:val="005F0A93"/>
    <w:rsid w:val="005F178D"/>
    <w:rsid w:val="005F18BC"/>
    <w:rsid w:val="005F2EF9"/>
    <w:rsid w:val="005F34A0"/>
    <w:rsid w:val="005F78E0"/>
    <w:rsid w:val="005F793D"/>
    <w:rsid w:val="006009B3"/>
    <w:rsid w:val="00602D06"/>
    <w:rsid w:val="00604776"/>
    <w:rsid w:val="006057D9"/>
    <w:rsid w:val="00605CF3"/>
    <w:rsid w:val="0060727F"/>
    <w:rsid w:val="006122CE"/>
    <w:rsid w:val="006128F5"/>
    <w:rsid w:val="00613903"/>
    <w:rsid w:val="006147A1"/>
    <w:rsid w:val="00615426"/>
    <w:rsid w:val="00616FE0"/>
    <w:rsid w:val="00617FDB"/>
    <w:rsid w:val="00622D28"/>
    <w:rsid w:val="006234E6"/>
    <w:rsid w:val="00623705"/>
    <w:rsid w:val="006249EC"/>
    <w:rsid w:val="00624B6D"/>
    <w:rsid w:val="0062553A"/>
    <w:rsid w:val="00627684"/>
    <w:rsid w:val="00631C70"/>
    <w:rsid w:val="00634CC1"/>
    <w:rsid w:val="0063581F"/>
    <w:rsid w:val="00641CA5"/>
    <w:rsid w:val="00641CD0"/>
    <w:rsid w:val="00642C55"/>
    <w:rsid w:val="00646DD9"/>
    <w:rsid w:val="0064787A"/>
    <w:rsid w:val="00650C9C"/>
    <w:rsid w:val="006517DB"/>
    <w:rsid w:val="00652E1A"/>
    <w:rsid w:val="00654618"/>
    <w:rsid w:val="0065594F"/>
    <w:rsid w:val="00660A46"/>
    <w:rsid w:val="0066119F"/>
    <w:rsid w:val="00661C8C"/>
    <w:rsid w:val="00664847"/>
    <w:rsid w:val="00664C32"/>
    <w:rsid w:val="006662BD"/>
    <w:rsid w:val="006665F3"/>
    <w:rsid w:val="006672F6"/>
    <w:rsid w:val="006674A7"/>
    <w:rsid w:val="006710B9"/>
    <w:rsid w:val="00672494"/>
    <w:rsid w:val="00673316"/>
    <w:rsid w:val="006747B1"/>
    <w:rsid w:val="00674C6E"/>
    <w:rsid w:val="006766B3"/>
    <w:rsid w:val="00677659"/>
    <w:rsid w:val="00680614"/>
    <w:rsid w:val="00682051"/>
    <w:rsid w:val="00682256"/>
    <w:rsid w:val="00682346"/>
    <w:rsid w:val="00683268"/>
    <w:rsid w:val="006839A6"/>
    <w:rsid w:val="00685498"/>
    <w:rsid w:val="00687E11"/>
    <w:rsid w:val="00690577"/>
    <w:rsid w:val="00691D45"/>
    <w:rsid w:val="00694F65"/>
    <w:rsid w:val="00696285"/>
    <w:rsid w:val="00697350"/>
    <w:rsid w:val="00697CA8"/>
    <w:rsid w:val="006A229C"/>
    <w:rsid w:val="006A29F4"/>
    <w:rsid w:val="006A3E2A"/>
    <w:rsid w:val="006A5623"/>
    <w:rsid w:val="006A578B"/>
    <w:rsid w:val="006A6716"/>
    <w:rsid w:val="006A749D"/>
    <w:rsid w:val="006A7A67"/>
    <w:rsid w:val="006A7DBD"/>
    <w:rsid w:val="006B062C"/>
    <w:rsid w:val="006B26F3"/>
    <w:rsid w:val="006B2965"/>
    <w:rsid w:val="006B2D83"/>
    <w:rsid w:val="006B49E8"/>
    <w:rsid w:val="006B4E2D"/>
    <w:rsid w:val="006B5C72"/>
    <w:rsid w:val="006B7706"/>
    <w:rsid w:val="006B7773"/>
    <w:rsid w:val="006C0173"/>
    <w:rsid w:val="006C08DC"/>
    <w:rsid w:val="006C2CCB"/>
    <w:rsid w:val="006C53B3"/>
    <w:rsid w:val="006C591A"/>
    <w:rsid w:val="006D0B61"/>
    <w:rsid w:val="006D15C8"/>
    <w:rsid w:val="006D2DE6"/>
    <w:rsid w:val="006D33B0"/>
    <w:rsid w:val="006D3BA5"/>
    <w:rsid w:val="006D4003"/>
    <w:rsid w:val="006D4F22"/>
    <w:rsid w:val="006D50E2"/>
    <w:rsid w:val="006D78DA"/>
    <w:rsid w:val="006E0119"/>
    <w:rsid w:val="006E079D"/>
    <w:rsid w:val="006E19A5"/>
    <w:rsid w:val="006E2038"/>
    <w:rsid w:val="006E20C7"/>
    <w:rsid w:val="006E398D"/>
    <w:rsid w:val="006E52E9"/>
    <w:rsid w:val="006E7AE3"/>
    <w:rsid w:val="006F27D3"/>
    <w:rsid w:val="006F389B"/>
    <w:rsid w:val="006F4515"/>
    <w:rsid w:val="006F5E70"/>
    <w:rsid w:val="006F5FA3"/>
    <w:rsid w:val="006F75A1"/>
    <w:rsid w:val="007005E2"/>
    <w:rsid w:val="0070098F"/>
    <w:rsid w:val="00705EFB"/>
    <w:rsid w:val="00707BB3"/>
    <w:rsid w:val="00710331"/>
    <w:rsid w:val="00711F2B"/>
    <w:rsid w:val="00712A90"/>
    <w:rsid w:val="00715178"/>
    <w:rsid w:val="00720107"/>
    <w:rsid w:val="00720A05"/>
    <w:rsid w:val="00723D6F"/>
    <w:rsid w:val="007242D2"/>
    <w:rsid w:val="007300E4"/>
    <w:rsid w:val="0073094C"/>
    <w:rsid w:val="00732F8F"/>
    <w:rsid w:val="0073313A"/>
    <w:rsid w:val="00733882"/>
    <w:rsid w:val="00735EA3"/>
    <w:rsid w:val="00736339"/>
    <w:rsid w:val="00736443"/>
    <w:rsid w:val="00736668"/>
    <w:rsid w:val="007377D1"/>
    <w:rsid w:val="00737DAC"/>
    <w:rsid w:val="00737E95"/>
    <w:rsid w:val="00737F11"/>
    <w:rsid w:val="007401A5"/>
    <w:rsid w:val="007417EA"/>
    <w:rsid w:val="007421EA"/>
    <w:rsid w:val="0074299B"/>
    <w:rsid w:val="007438EC"/>
    <w:rsid w:val="00745BF8"/>
    <w:rsid w:val="00745C85"/>
    <w:rsid w:val="007461D2"/>
    <w:rsid w:val="0074655B"/>
    <w:rsid w:val="00746BC5"/>
    <w:rsid w:val="0075049B"/>
    <w:rsid w:val="00750E4E"/>
    <w:rsid w:val="007514E2"/>
    <w:rsid w:val="00751A8C"/>
    <w:rsid w:val="007535EB"/>
    <w:rsid w:val="0075508F"/>
    <w:rsid w:val="00755919"/>
    <w:rsid w:val="0075755C"/>
    <w:rsid w:val="007579B0"/>
    <w:rsid w:val="00757A9B"/>
    <w:rsid w:val="007604D7"/>
    <w:rsid w:val="007604E9"/>
    <w:rsid w:val="00760D7E"/>
    <w:rsid w:val="0076195E"/>
    <w:rsid w:val="00763889"/>
    <w:rsid w:val="00766043"/>
    <w:rsid w:val="00770797"/>
    <w:rsid w:val="00771083"/>
    <w:rsid w:val="007716E8"/>
    <w:rsid w:val="00772EC4"/>
    <w:rsid w:val="00773D84"/>
    <w:rsid w:val="00774F2E"/>
    <w:rsid w:val="00775180"/>
    <w:rsid w:val="00775D5C"/>
    <w:rsid w:val="00783B3E"/>
    <w:rsid w:val="00783C2E"/>
    <w:rsid w:val="007840FA"/>
    <w:rsid w:val="00784199"/>
    <w:rsid w:val="0078509B"/>
    <w:rsid w:val="00785896"/>
    <w:rsid w:val="0078675D"/>
    <w:rsid w:val="0079298D"/>
    <w:rsid w:val="00792E9A"/>
    <w:rsid w:val="00793FD3"/>
    <w:rsid w:val="00794B6B"/>
    <w:rsid w:val="00794D38"/>
    <w:rsid w:val="00795454"/>
    <w:rsid w:val="0079655B"/>
    <w:rsid w:val="00796B1E"/>
    <w:rsid w:val="007A01C4"/>
    <w:rsid w:val="007A0741"/>
    <w:rsid w:val="007A1651"/>
    <w:rsid w:val="007A166D"/>
    <w:rsid w:val="007A1C3E"/>
    <w:rsid w:val="007A2325"/>
    <w:rsid w:val="007A4837"/>
    <w:rsid w:val="007A495C"/>
    <w:rsid w:val="007A5C0E"/>
    <w:rsid w:val="007A6196"/>
    <w:rsid w:val="007A6199"/>
    <w:rsid w:val="007A6D4C"/>
    <w:rsid w:val="007B025E"/>
    <w:rsid w:val="007B0853"/>
    <w:rsid w:val="007B106E"/>
    <w:rsid w:val="007B3CB6"/>
    <w:rsid w:val="007B44C6"/>
    <w:rsid w:val="007B67CF"/>
    <w:rsid w:val="007B69B6"/>
    <w:rsid w:val="007B6C8F"/>
    <w:rsid w:val="007C1DC5"/>
    <w:rsid w:val="007C23D5"/>
    <w:rsid w:val="007C2A84"/>
    <w:rsid w:val="007C4A39"/>
    <w:rsid w:val="007C5E53"/>
    <w:rsid w:val="007C60AD"/>
    <w:rsid w:val="007C69A2"/>
    <w:rsid w:val="007C7488"/>
    <w:rsid w:val="007C76E1"/>
    <w:rsid w:val="007C7946"/>
    <w:rsid w:val="007D0A02"/>
    <w:rsid w:val="007D2DD4"/>
    <w:rsid w:val="007D4F87"/>
    <w:rsid w:val="007D5C94"/>
    <w:rsid w:val="007D6FEE"/>
    <w:rsid w:val="007D7858"/>
    <w:rsid w:val="007E074B"/>
    <w:rsid w:val="007E1367"/>
    <w:rsid w:val="007E7930"/>
    <w:rsid w:val="007E7E79"/>
    <w:rsid w:val="007F44AA"/>
    <w:rsid w:val="007F54A9"/>
    <w:rsid w:val="007F5AA4"/>
    <w:rsid w:val="007F6578"/>
    <w:rsid w:val="007F77C4"/>
    <w:rsid w:val="007F7C46"/>
    <w:rsid w:val="00802E6C"/>
    <w:rsid w:val="00803B8B"/>
    <w:rsid w:val="00803F5B"/>
    <w:rsid w:val="00806AD1"/>
    <w:rsid w:val="008079B0"/>
    <w:rsid w:val="00810489"/>
    <w:rsid w:val="00810637"/>
    <w:rsid w:val="00810D7F"/>
    <w:rsid w:val="00812223"/>
    <w:rsid w:val="00812B0C"/>
    <w:rsid w:val="00812F22"/>
    <w:rsid w:val="00813098"/>
    <w:rsid w:val="00814235"/>
    <w:rsid w:val="00816C19"/>
    <w:rsid w:val="00816E94"/>
    <w:rsid w:val="00822DB6"/>
    <w:rsid w:val="0082414F"/>
    <w:rsid w:val="0082660C"/>
    <w:rsid w:val="00830049"/>
    <w:rsid w:val="00830402"/>
    <w:rsid w:val="00830C45"/>
    <w:rsid w:val="008312AC"/>
    <w:rsid w:val="00833DA2"/>
    <w:rsid w:val="00834917"/>
    <w:rsid w:val="0083510A"/>
    <w:rsid w:val="00835A6C"/>
    <w:rsid w:val="0083679F"/>
    <w:rsid w:val="00837B43"/>
    <w:rsid w:val="0084064A"/>
    <w:rsid w:val="008423ED"/>
    <w:rsid w:val="00843929"/>
    <w:rsid w:val="0084457C"/>
    <w:rsid w:val="00847A42"/>
    <w:rsid w:val="00847AFC"/>
    <w:rsid w:val="00851BBE"/>
    <w:rsid w:val="00851F48"/>
    <w:rsid w:val="00856B4C"/>
    <w:rsid w:val="00857988"/>
    <w:rsid w:val="008609C6"/>
    <w:rsid w:val="00863196"/>
    <w:rsid w:val="008663A9"/>
    <w:rsid w:val="0087071D"/>
    <w:rsid w:val="008712B3"/>
    <w:rsid w:val="00871D4C"/>
    <w:rsid w:val="00872266"/>
    <w:rsid w:val="008731A5"/>
    <w:rsid w:val="008733E4"/>
    <w:rsid w:val="00877C47"/>
    <w:rsid w:val="00880D43"/>
    <w:rsid w:val="00881DA9"/>
    <w:rsid w:val="00882192"/>
    <w:rsid w:val="00882310"/>
    <w:rsid w:val="008825E5"/>
    <w:rsid w:val="00885C75"/>
    <w:rsid w:val="00886469"/>
    <w:rsid w:val="00886F77"/>
    <w:rsid w:val="00896334"/>
    <w:rsid w:val="00896511"/>
    <w:rsid w:val="008966A2"/>
    <w:rsid w:val="00897581"/>
    <w:rsid w:val="00897946"/>
    <w:rsid w:val="008A2278"/>
    <w:rsid w:val="008A55BB"/>
    <w:rsid w:val="008A5C56"/>
    <w:rsid w:val="008A62FE"/>
    <w:rsid w:val="008A6F97"/>
    <w:rsid w:val="008A7271"/>
    <w:rsid w:val="008A7CE2"/>
    <w:rsid w:val="008A7DF1"/>
    <w:rsid w:val="008B0324"/>
    <w:rsid w:val="008B378F"/>
    <w:rsid w:val="008B44A8"/>
    <w:rsid w:val="008B4DA0"/>
    <w:rsid w:val="008B5F9D"/>
    <w:rsid w:val="008B64B2"/>
    <w:rsid w:val="008C07EC"/>
    <w:rsid w:val="008C3FFB"/>
    <w:rsid w:val="008C4839"/>
    <w:rsid w:val="008C5181"/>
    <w:rsid w:val="008C522F"/>
    <w:rsid w:val="008C68F1"/>
    <w:rsid w:val="008C74C2"/>
    <w:rsid w:val="008C7AE8"/>
    <w:rsid w:val="008D4C0F"/>
    <w:rsid w:val="008D5624"/>
    <w:rsid w:val="008D62CF"/>
    <w:rsid w:val="008D6776"/>
    <w:rsid w:val="008D6CA6"/>
    <w:rsid w:val="008D6FFF"/>
    <w:rsid w:val="008D7708"/>
    <w:rsid w:val="008E170E"/>
    <w:rsid w:val="008E1811"/>
    <w:rsid w:val="008E269B"/>
    <w:rsid w:val="008E28A3"/>
    <w:rsid w:val="008E380A"/>
    <w:rsid w:val="008E4462"/>
    <w:rsid w:val="008E5A6C"/>
    <w:rsid w:val="008E6C28"/>
    <w:rsid w:val="008E7880"/>
    <w:rsid w:val="008F06FF"/>
    <w:rsid w:val="008F184C"/>
    <w:rsid w:val="008F25FE"/>
    <w:rsid w:val="008F3D9B"/>
    <w:rsid w:val="008F5AC5"/>
    <w:rsid w:val="008F6579"/>
    <w:rsid w:val="008F6C8E"/>
    <w:rsid w:val="00900BE5"/>
    <w:rsid w:val="00901132"/>
    <w:rsid w:val="0090170F"/>
    <w:rsid w:val="009021C3"/>
    <w:rsid w:val="00902F7F"/>
    <w:rsid w:val="00904201"/>
    <w:rsid w:val="00907C73"/>
    <w:rsid w:val="00910419"/>
    <w:rsid w:val="00912A0B"/>
    <w:rsid w:val="009142AA"/>
    <w:rsid w:val="00914397"/>
    <w:rsid w:val="00914574"/>
    <w:rsid w:val="00914B52"/>
    <w:rsid w:val="009154CF"/>
    <w:rsid w:val="00916EE3"/>
    <w:rsid w:val="00920030"/>
    <w:rsid w:val="009211C3"/>
    <w:rsid w:val="009213F4"/>
    <w:rsid w:val="00922010"/>
    <w:rsid w:val="0092473D"/>
    <w:rsid w:val="00926F34"/>
    <w:rsid w:val="00927072"/>
    <w:rsid w:val="009279B7"/>
    <w:rsid w:val="00930830"/>
    <w:rsid w:val="00931435"/>
    <w:rsid w:val="00931BB4"/>
    <w:rsid w:val="00932AE1"/>
    <w:rsid w:val="00932D74"/>
    <w:rsid w:val="009333E0"/>
    <w:rsid w:val="0093423C"/>
    <w:rsid w:val="009343C3"/>
    <w:rsid w:val="00934A28"/>
    <w:rsid w:val="00934B37"/>
    <w:rsid w:val="00937FBD"/>
    <w:rsid w:val="0094120C"/>
    <w:rsid w:val="009417D6"/>
    <w:rsid w:val="00942C0E"/>
    <w:rsid w:val="009448D2"/>
    <w:rsid w:val="009460DA"/>
    <w:rsid w:val="00947101"/>
    <w:rsid w:val="00947C10"/>
    <w:rsid w:val="009518F9"/>
    <w:rsid w:val="009532C1"/>
    <w:rsid w:val="00953AC5"/>
    <w:rsid w:val="00953ED1"/>
    <w:rsid w:val="0095459F"/>
    <w:rsid w:val="00954EC6"/>
    <w:rsid w:val="00954F40"/>
    <w:rsid w:val="0095570B"/>
    <w:rsid w:val="00957992"/>
    <w:rsid w:val="00957CA1"/>
    <w:rsid w:val="009625A0"/>
    <w:rsid w:val="00962B70"/>
    <w:rsid w:val="00962E1B"/>
    <w:rsid w:val="00962F08"/>
    <w:rsid w:val="0096308F"/>
    <w:rsid w:val="0096646E"/>
    <w:rsid w:val="00966934"/>
    <w:rsid w:val="009669CB"/>
    <w:rsid w:val="0096754B"/>
    <w:rsid w:val="00967EC3"/>
    <w:rsid w:val="00970FD6"/>
    <w:rsid w:val="00971C4A"/>
    <w:rsid w:val="00971D85"/>
    <w:rsid w:val="00971E32"/>
    <w:rsid w:val="009724FB"/>
    <w:rsid w:val="00972945"/>
    <w:rsid w:val="00974A31"/>
    <w:rsid w:val="00974AFC"/>
    <w:rsid w:val="00975BF9"/>
    <w:rsid w:val="00977416"/>
    <w:rsid w:val="00977639"/>
    <w:rsid w:val="0098189D"/>
    <w:rsid w:val="00981F40"/>
    <w:rsid w:val="00983923"/>
    <w:rsid w:val="00984649"/>
    <w:rsid w:val="00984AAF"/>
    <w:rsid w:val="0098527A"/>
    <w:rsid w:val="00985D2E"/>
    <w:rsid w:val="00985F2B"/>
    <w:rsid w:val="0098753A"/>
    <w:rsid w:val="00992737"/>
    <w:rsid w:val="009940A2"/>
    <w:rsid w:val="00994D0E"/>
    <w:rsid w:val="00995670"/>
    <w:rsid w:val="00995760"/>
    <w:rsid w:val="00997319"/>
    <w:rsid w:val="00997E00"/>
    <w:rsid w:val="009A11BF"/>
    <w:rsid w:val="009A1B10"/>
    <w:rsid w:val="009A246B"/>
    <w:rsid w:val="009A33D4"/>
    <w:rsid w:val="009A5D76"/>
    <w:rsid w:val="009A69E7"/>
    <w:rsid w:val="009B5F0D"/>
    <w:rsid w:val="009B649E"/>
    <w:rsid w:val="009B7283"/>
    <w:rsid w:val="009B7842"/>
    <w:rsid w:val="009C1774"/>
    <w:rsid w:val="009C17D1"/>
    <w:rsid w:val="009C3E5D"/>
    <w:rsid w:val="009C624F"/>
    <w:rsid w:val="009D1B76"/>
    <w:rsid w:val="009D47CF"/>
    <w:rsid w:val="009D54B5"/>
    <w:rsid w:val="009D69CE"/>
    <w:rsid w:val="009D6B92"/>
    <w:rsid w:val="009D6C5C"/>
    <w:rsid w:val="009D784F"/>
    <w:rsid w:val="009D7B27"/>
    <w:rsid w:val="009E0AFE"/>
    <w:rsid w:val="009E228D"/>
    <w:rsid w:val="009E34F4"/>
    <w:rsid w:val="009F0285"/>
    <w:rsid w:val="009F0A86"/>
    <w:rsid w:val="009F0BFC"/>
    <w:rsid w:val="009F1353"/>
    <w:rsid w:val="009F2F5D"/>
    <w:rsid w:val="009F51BD"/>
    <w:rsid w:val="009F521B"/>
    <w:rsid w:val="009F7594"/>
    <w:rsid w:val="00A02A75"/>
    <w:rsid w:val="00A04758"/>
    <w:rsid w:val="00A04B14"/>
    <w:rsid w:val="00A04ECF"/>
    <w:rsid w:val="00A06CFB"/>
    <w:rsid w:val="00A07212"/>
    <w:rsid w:val="00A077A2"/>
    <w:rsid w:val="00A1121E"/>
    <w:rsid w:val="00A1180F"/>
    <w:rsid w:val="00A13826"/>
    <w:rsid w:val="00A14B28"/>
    <w:rsid w:val="00A15A2E"/>
    <w:rsid w:val="00A16300"/>
    <w:rsid w:val="00A17162"/>
    <w:rsid w:val="00A17976"/>
    <w:rsid w:val="00A207DD"/>
    <w:rsid w:val="00A228C3"/>
    <w:rsid w:val="00A23971"/>
    <w:rsid w:val="00A27E89"/>
    <w:rsid w:val="00A30D5F"/>
    <w:rsid w:val="00A329A5"/>
    <w:rsid w:val="00A3462F"/>
    <w:rsid w:val="00A35052"/>
    <w:rsid w:val="00A36376"/>
    <w:rsid w:val="00A36493"/>
    <w:rsid w:val="00A41578"/>
    <w:rsid w:val="00A41740"/>
    <w:rsid w:val="00A42665"/>
    <w:rsid w:val="00A442D0"/>
    <w:rsid w:val="00A445FF"/>
    <w:rsid w:val="00A4481A"/>
    <w:rsid w:val="00A45BC4"/>
    <w:rsid w:val="00A45FAA"/>
    <w:rsid w:val="00A461E4"/>
    <w:rsid w:val="00A46476"/>
    <w:rsid w:val="00A46E0C"/>
    <w:rsid w:val="00A4704F"/>
    <w:rsid w:val="00A4797F"/>
    <w:rsid w:val="00A510A1"/>
    <w:rsid w:val="00A5180D"/>
    <w:rsid w:val="00A5355D"/>
    <w:rsid w:val="00A54821"/>
    <w:rsid w:val="00A5509C"/>
    <w:rsid w:val="00A55743"/>
    <w:rsid w:val="00A55AB0"/>
    <w:rsid w:val="00A5606A"/>
    <w:rsid w:val="00A567B8"/>
    <w:rsid w:val="00A57618"/>
    <w:rsid w:val="00A6017E"/>
    <w:rsid w:val="00A60184"/>
    <w:rsid w:val="00A640DD"/>
    <w:rsid w:val="00A64275"/>
    <w:rsid w:val="00A677EA"/>
    <w:rsid w:val="00A67D50"/>
    <w:rsid w:val="00A70C89"/>
    <w:rsid w:val="00A72365"/>
    <w:rsid w:val="00A74361"/>
    <w:rsid w:val="00A74ECC"/>
    <w:rsid w:val="00A81791"/>
    <w:rsid w:val="00A8266C"/>
    <w:rsid w:val="00A8342D"/>
    <w:rsid w:val="00A84766"/>
    <w:rsid w:val="00A85128"/>
    <w:rsid w:val="00A86194"/>
    <w:rsid w:val="00A87BF1"/>
    <w:rsid w:val="00A90228"/>
    <w:rsid w:val="00A92CCD"/>
    <w:rsid w:val="00A92E67"/>
    <w:rsid w:val="00A933EF"/>
    <w:rsid w:val="00A94E8C"/>
    <w:rsid w:val="00A96657"/>
    <w:rsid w:val="00A96A39"/>
    <w:rsid w:val="00A973FF"/>
    <w:rsid w:val="00AA1175"/>
    <w:rsid w:val="00AA1A93"/>
    <w:rsid w:val="00AA217F"/>
    <w:rsid w:val="00AA663C"/>
    <w:rsid w:val="00AA6B7A"/>
    <w:rsid w:val="00AA7084"/>
    <w:rsid w:val="00AA7700"/>
    <w:rsid w:val="00AB3E1D"/>
    <w:rsid w:val="00AB47B9"/>
    <w:rsid w:val="00AC108C"/>
    <w:rsid w:val="00AC1BE7"/>
    <w:rsid w:val="00AC48AD"/>
    <w:rsid w:val="00AC58A9"/>
    <w:rsid w:val="00AC7306"/>
    <w:rsid w:val="00AD103F"/>
    <w:rsid w:val="00AD15F3"/>
    <w:rsid w:val="00AD1C1A"/>
    <w:rsid w:val="00AD2055"/>
    <w:rsid w:val="00AD44A3"/>
    <w:rsid w:val="00AD55AB"/>
    <w:rsid w:val="00AD5EEA"/>
    <w:rsid w:val="00AD6989"/>
    <w:rsid w:val="00AD6F2B"/>
    <w:rsid w:val="00AE378A"/>
    <w:rsid w:val="00AE4083"/>
    <w:rsid w:val="00AF1F04"/>
    <w:rsid w:val="00AF44CA"/>
    <w:rsid w:val="00AF58F6"/>
    <w:rsid w:val="00AF62AA"/>
    <w:rsid w:val="00AF714F"/>
    <w:rsid w:val="00AF725D"/>
    <w:rsid w:val="00AF7B85"/>
    <w:rsid w:val="00B000AC"/>
    <w:rsid w:val="00B00C70"/>
    <w:rsid w:val="00B03853"/>
    <w:rsid w:val="00B043B0"/>
    <w:rsid w:val="00B044DE"/>
    <w:rsid w:val="00B05360"/>
    <w:rsid w:val="00B058C7"/>
    <w:rsid w:val="00B058D8"/>
    <w:rsid w:val="00B11941"/>
    <w:rsid w:val="00B11EE6"/>
    <w:rsid w:val="00B12388"/>
    <w:rsid w:val="00B1487F"/>
    <w:rsid w:val="00B14FDF"/>
    <w:rsid w:val="00B15BDA"/>
    <w:rsid w:val="00B21343"/>
    <w:rsid w:val="00B21501"/>
    <w:rsid w:val="00B2229E"/>
    <w:rsid w:val="00B22417"/>
    <w:rsid w:val="00B2286B"/>
    <w:rsid w:val="00B231FA"/>
    <w:rsid w:val="00B238A0"/>
    <w:rsid w:val="00B25A91"/>
    <w:rsid w:val="00B261DC"/>
    <w:rsid w:val="00B26F53"/>
    <w:rsid w:val="00B27118"/>
    <w:rsid w:val="00B305D2"/>
    <w:rsid w:val="00B312E6"/>
    <w:rsid w:val="00B31DED"/>
    <w:rsid w:val="00B35F06"/>
    <w:rsid w:val="00B36F0E"/>
    <w:rsid w:val="00B371AA"/>
    <w:rsid w:val="00B40172"/>
    <w:rsid w:val="00B40200"/>
    <w:rsid w:val="00B41F40"/>
    <w:rsid w:val="00B448CD"/>
    <w:rsid w:val="00B44D2C"/>
    <w:rsid w:val="00B45026"/>
    <w:rsid w:val="00B45E09"/>
    <w:rsid w:val="00B45E7D"/>
    <w:rsid w:val="00B47353"/>
    <w:rsid w:val="00B473E2"/>
    <w:rsid w:val="00B521A4"/>
    <w:rsid w:val="00B52892"/>
    <w:rsid w:val="00B53EAC"/>
    <w:rsid w:val="00B544BD"/>
    <w:rsid w:val="00B54CE5"/>
    <w:rsid w:val="00B5742B"/>
    <w:rsid w:val="00B57FBF"/>
    <w:rsid w:val="00B60973"/>
    <w:rsid w:val="00B621D4"/>
    <w:rsid w:val="00B642DE"/>
    <w:rsid w:val="00B67B05"/>
    <w:rsid w:val="00B716B5"/>
    <w:rsid w:val="00B71FDB"/>
    <w:rsid w:val="00B751CF"/>
    <w:rsid w:val="00B80BFB"/>
    <w:rsid w:val="00B8605C"/>
    <w:rsid w:val="00B869DD"/>
    <w:rsid w:val="00B86DAF"/>
    <w:rsid w:val="00B87CCD"/>
    <w:rsid w:val="00B87E9A"/>
    <w:rsid w:val="00B90301"/>
    <w:rsid w:val="00B918C3"/>
    <w:rsid w:val="00B92D3E"/>
    <w:rsid w:val="00B93889"/>
    <w:rsid w:val="00B93C75"/>
    <w:rsid w:val="00B95680"/>
    <w:rsid w:val="00B96B21"/>
    <w:rsid w:val="00B96C9D"/>
    <w:rsid w:val="00B97371"/>
    <w:rsid w:val="00BA0075"/>
    <w:rsid w:val="00BA0C6F"/>
    <w:rsid w:val="00BA154F"/>
    <w:rsid w:val="00BA4AA4"/>
    <w:rsid w:val="00BA4CDE"/>
    <w:rsid w:val="00BA5140"/>
    <w:rsid w:val="00BA7C5A"/>
    <w:rsid w:val="00BB0650"/>
    <w:rsid w:val="00BB0A56"/>
    <w:rsid w:val="00BB31C9"/>
    <w:rsid w:val="00BB328C"/>
    <w:rsid w:val="00BB36B0"/>
    <w:rsid w:val="00BB3FD1"/>
    <w:rsid w:val="00BB4FE5"/>
    <w:rsid w:val="00BB5D87"/>
    <w:rsid w:val="00BB6AFD"/>
    <w:rsid w:val="00BC023A"/>
    <w:rsid w:val="00BC0E66"/>
    <w:rsid w:val="00BC1229"/>
    <w:rsid w:val="00BC1525"/>
    <w:rsid w:val="00BC1C66"/>
    <w:rsid w:val="00BC5F3B"/>
    <w:rsid w:val="00BD1B9A"/>
    <w:rsid w:val="00BD29C9"/>
    <w:rsid w:val="00BD2FFD"/>
    <w:rsid w:val="00BD31A4"/>
    <w:rsid w:val="00BD3843"/>
    <w:rsid w:val="00BD4220"/>
    <w:rsid w:val="00BD47E4"/>
    <w:rsid w:val="00BD5233"/>
    <w:rsid w:val="00BD5898"/>
    <w:rsid w:val="00BD649D"/>
    <w:rsid w:val="00BD6A67"/>
    <w:rsid w:val="00BE0445"/>
    <w:rsid w:val="00BE1E69"/>
    <w:rsid w:val="00BE1F5E"/>
    <w:rsid w:val="00BE3E87"/>
    <w:rsid w:val="00BE55AE"/>
    <w:rsid w:val="00BE5EC1"/>
    <w:rsid w:val="00BE656C"/>
    <w:rsid w:val="00BF1535"/>
    <w:rsid w:val="00BF625D"/>
    <w:rsid w:val="00BF63DB"/>
    <w:rsid w:val="00BF6CEB"/>
    <w:rsid w:val="00BF7D7A"/>
    <w:rsid w:val="00C00563"/>
    <w:rsid w:val="00C01C7C"/>
    <w:rsid w:val="00C0243C"/>
    <w:rsid w:val="00C038DC"/>
    <w:rsid w:val="00C03E47"/>
    <w:rsid w:val="00C0709E"/>
    <w:rsid w:val="00C07E54"/>
    <w:rsid w:val="00C108F5"/>
    <w:rsid w:val="00C1092C"/>
    <w:rsid w:val="00C12ADB"/>
    <w:rsid w:val="00C12BF9"/>
    <w:rsid w:val="00C13BBE"/>
    <w:rsid w:val="00C14D5A"/>
    <w:rsid w:val="00C1737E"/>
    <w:rsid w:val="00C20F05"/>
    <w:rsid w:val="00C220D7"/>
    <w:rsid w:val="00C22108"/>
    <w:rsid w:val="00C223FE"/>
    <w:rsid w:val="00C22A3A"/>
    <w:rsid w:val="00C244AC"/>
    <w:rsid w:val="00C25187"/>
    <w:rsid w:val="00C2583D"/>
    <w:rsid w:val="00C3009C"/>
    <w:rsid w:val="00C30CF5"/>
    <w:rsid w:val="00C30FE8"/>
    <w:rsid w:val="00C3133C"/>
    <w:rsid w:val="00C327E3"/>
    <w:rsid w:val="00C3537B"/>
    <w:rsid w:val="00C3585E"/>
    <w:rsid w:val="00C3599A"/>
    <w:rsid w:val="00C41144"/>
    <w:rsid w:val="00C4126A"/>
    <w:rsid w:val="00C42F38"/>
    <w:rsid w:val="00C43D91"/>
    <w:rsid w:val="00C441CC"/>
    <w:rsid w:val="00C45DBC"/>
    <w:rsid w:val="00C46C96"/>
    <w:rsid w:val="00C47D97"/>
    <w:rsid w:val="00C500C7"/>
    <w:rsid w:val="00C50957"/>
    <w:rsid w:val="00C50E8E"/>
    <w:rsid w:val="00C52296"/>
    <w:rsid w:val="00C52999"/>
    <w:rsid w:val="00C52C68"/>
    <w:rsid w:val="00C546CB"/>
    <w:rsid w:val="00C54B4A"/>
    <w:rsid w:val="00C55CDB"/>
    <w:rsid w:val="00C56DEA"/>
    <w:rsid w:val="00C57592"/>
    <w:rsid w:val="00C577D6"/>
    <w:rsid w:val="00C6186B"/>
    <w:rsid w:val="00C63E33"/>
    <w:rsid w:val="00C641CE"/>
    <w:rsid w:val="00C64658"/>
    <w:rsid w:val="00C64D7B"/>
    <w:rsid w:val="00C71753"/>
    <w:rsid w:val="00C728EC"/>
    <w:rsid w:val="00C734C9"/>
    <w:rsid w:val="00C74E63"/>
    <w:rsid w:val="00C75108"/>
    <w:rsid w:val="00C75800"/>
    <w:rsid w:val="00C75816"/>
    <w:rsid w:val="00C7701B"/>
    <w:rsid w:val="00C77591"/>
    <w:rsid w:val="00C77C61"/>
    <w:rsid w:val="00C77CFB"/>
    <w:rsid w:val="00C806C3"/>
    <w:rsid w:val="00C8097A"/>
    <w:rsid w:val="00C811C3"/>
    <w:rsid w:val="00C81768"/>
    <w:rsid w:val="00C82653"/>
    <w:rsid w:val="00C82FF0"/>
    <w:rsid w:val="00C834B4"/>
    <w:rsid w:val="00C85E6B"/>
    <w:rsid w:val="00C87F16"/>
    <w:rsid w:val="00C90D46"/>
    <w:rsid w:val="00C92D45"/>
    <w:rsid w:val="00C93127"/>
    <w:rsid w:val="00C93F04"/>
    <w:rsid w:val="00C94A1F"/>
    <w:rsid w:val="00C956B0"/>
    <w:rsid w:val="00C95A53"/>
    <w:rsid w:val="00C9710B"/>
    <w:rsid w:val="00C972E7"/>
    <w:rsid w:val="00CA070F"/>
    <w:rsid w:val="00CA079F"/>
    <w:rsid w:val="00CA5A3E"/>
    <w:rsid w:val="00CA603C"/>
    <w:rsid w:val="00CA60B3"/>
    <w:rsid w:val="00CA7F8D"/>
    <w:rsid w:val="00CB1729"/>
    <w:rsid w:val="00CB4145"/>
    <w:rsid w:val="00CB700A"/>
    <w:rsid w:val="00CB7F0E"/>
    <w:rsid w:val="00CC1FBC"/>
    <w:rsid w:val="00CC2C4E"/>
    <w:rsid w:val="00CC6149"/>
    <w:rsid w:val="00CD030C"/>
    <w:rsid w:val="00CD0951"/>
    <w:rsid w:val="00CD0E06"/>
    <w:rsid w:val="00CD152C"/>
    <w:rsid w:val="00CD18A6"/>
    <w:rsid w:val="00CD1F76"/>
    <w:rsid w:val="00CD246B"/>
    <w:rsid w:val="00CD29B2"/>
    <w:rsid w:val="00CD50C9"/>
    <w:rsid w:val="00CD67AA"/>
    <w:rsid w:val="00CD701E"/>
    <w:rsid w:val="00CE0599"/>
    <w:rsid w:val="00CE0E0A"/>
    <w:rsid w:val="00CE11CD"/>
    <w:rsid w:val="00CE19D4"/>
    <w:rsid w:val="00CE29BA"/>
    <w:rsid w:val="00CE2C93"/>
    <w:rsid w:val="00CE4CCA"/>
    <w:rsid w:val="00CE526F"/>
    <w:rsid w:val="00CE58D2"/>
    <w:rsid w:val="00CE6B32"/>
    <w:rsid w:val="00CF0D74"/>
    <w:rsid w:val="00CF2751"/>
    <w:rsid w:val="00CF389A"/>
    <w:rsid w:val="00CF491B"/>
    <w:rsid w:val="00CF4E4A"/>
    <w:rsid w:val="00CF5B24"/>
    <w:rsid w:val="00CF64C4"/>
    <w:rsid w:val="00D00C82"/>
    <w:rsid w:val="00D01267"/>
    <w:rsid w:val="00D026F6"/>
    <w:rsid w:val="00D048B0"/>
    <w:rsid w:val="00D04C26"/>
    <w:rsid w:val="00D04E82"/>
    <w:rsid w:val="00D062FA"/>
    <w:rsid w:val="00D06F7A"/>
    <w:rsid w:val="00D0707E"/>
    <w:rsid w:val="00D0760F"/>
    <w:rsid w:val="00D10418"/>
    <w:rsid w:val="00D11F91"/>
    <w:rsid w:val="00D14811"/>
    <w:rsid w:val="00D15545"/>
    <w:rsid w:val="00D16A50"/>
    <w:rsid w:val="00D20861"/>
    <w:rsid w:val="00D228B4"/>
    <w:rsid w:val="00D22CE8"/>
    <w:rsid w:val="00D23401"/>
    <w:rsid w:val="00D273B4"/>
    <w:rsid w:val="00D27891"/>
    <w:rsid w:val="00D27BAC"/>
    <w:rsid w:val="00D307C0"/>
    <w:rsid w:val="00D31E5C"/>
    <w:rsid w:val="00D3223B"/>
    <w:rsid w:val="00D3229D"/>
    <w:rsid w:val="00D329C5"/>
    <w:rsid w:val="00D335ED"/>
    <w:rsid w:val="00D3403D"/>
    <w:rsid w:val="00D358E8"/>
    <w:rsid w:val="00D36805"/>
    <w:rsid w:val="00D37365"/>
    <w:rsid w:val="00D37812"/>
    <w:rsid w:val="00D37847"/>
    <w:rsid w:val="00D37FAF"/>
    <w:rsid w:val="00D409DD"/>
    <w:rsid w:val="00D441CA"/>
    <w:rsid w:val="00D443A2"/>
    <w:rsid w:val="00D44EDC"/>
    <w:rsid w:val="00D44F24"/>
    <w:rsid w:val="00D467AB"/>
    <w:rsid w:val="00D47F38"/>
    <w:rsid w:val="00D51BC1"/>
    <w:rsid w:val="00D52E2B"/>
    <w:rsid w:val="00D5471F"/>
    <w:rsid w:val="00D54A3A"/>
    <w:rsid w:val="00D56713"/>
    <w:rsid w:val="00D56865"/>
    <w:rsid w:val="00D56DEB"/>
    <w:rsid w:val="00D610A2"/>
    <w:rsid w:val="00D61861"/>
    <w:rsid w:val="00D61B91"/>
    <w:rsid w:val="00D63244"/>
    <w:rsid w:val="00D643F0"/>
    <w:rsid w:val="00D649E9"/>
    <w:rsid w:val="00D678DB"/>
    <w:rsid w:val="00D7120F"/>
    <w:rsid w:val="00D730E6"/>
    <w:rsid w:val="00D730F3"/>
    <w:rsid w:val="00D73EA3"/>
    <w:rsid w:val="00D76283"/>
    <w:rsid w:val="00D762CD"/>
    <w:rsid w:val="00D762D8"/>
    <w:rsid w:val="00D7714A"/>
    <w:rsid w:val="00D7776D"/>
    <w:rsid w:val="00D80432"/>
    <w:rsid w:val="00D80671"/>
    <w:rsid w:val="00D82611"/>
    <w:rsid w:val="00D82876"/>
    <w:rsid w:val="00D8768A"/>
    <w:rsid w:val="00D90031"/>
    <w:rsid w:val="00D90A55"/>
    <w:rsid w:val="00D90B2F"/>
    <w:rsid w:val="00D90DD9"/>
    <w:rsid w:val="00D94097"/>
    <w:rsid w:val="00D943EA"/>
    <w:rsid w:val="00D95F32"/>
    <w:rsid w:val="00D96D51"/>
    <w:rsid w:val="00D971AD"/>
    <w:rsid w:val="00D97E0C"/>
    <w:rsid w:val="00D97E3B"/>
    <w:rsid w:val="00DA1C99"/>
    <w:rsid w:val="00DA3C2E"/>
    <w:rsid w:val="00DA481C"/>
    <w:rsid w:val="00DA6B3D"/>
    <w:rsid w:val="00DB2A11"/>
    <w:rsid w:val="00DB43A8"/>
    <w:rsid w:val="00DB44CC"/>
    <w:rsid w:val="00DB4844"/>
    <w:rsid w:val="00DB5256"/>
    <w:rsid w:val="00DB57EB"/>
    <w:rsid w:val="00DB5DCF"/>
    <w:rsid w:val="00DB6864"/>
    <w:rsid w:val="00DB6A74"/>
    <w:rsid w:val="00DC0210"/>
    <w:rsid w:val="00DC153C"/>
    <w:rsid w:val="00DC2C0A"/>
    <w:rsid w:val="00DC3395"/>
    <w:rsid w:val="00DC4D6A"/>
    <w:rsid w:val="00DC5ADF"/>
    <w:rsid w:val="00DC6BE3"/>
    <w:rsid w:val="00DD0E5D"/>
    <w:rsid w:val="00DD12CA"/>
    <w:rsid w:val="00DD271B"/>
    <w:rsid w:val="00DD463E"/>
    <w:rsid w:val="00DE0C32"/>
    <w:rsid w:val="00DE0D66"/>
    <w:rsid w:val="00DE10A6"/>
    <w:rsid w:val="00DE2086"/>
    <w:rsid w:val="00DE4000"/>
    <w:rsid w:val="00DE4B92"/>
    <w:rsid w:val="00DE4F29"/>
    <w:rsid w:val="00DE6DA3"/>
    <w:rsid w:val="00DF0AD9"/>
    <w:rsid w:val="00DF0BFC"/>
    <w:rsid w:val="00DF112B"/>
    <w:rsid w:val="00DF18FB"/>
    <w:rsid w:val="00DF196E"/>
    <w:rsid w:val="00DF2031"/>
    <w:rsid w:val="00DF26DB"/>
    <w:rsid w:val="00DF403C"/>
    <w:rsid w:val="00DF61E9"/>
    <w:rsid w:val="00E01B0C"/>
    <w:rsid w:val="00E01BAD"/>
    <w:rsid w:val="00E038AD"/>
    <w:rsid w:val="00E049AF"/>
    <w:rsid w:val="00E053BD"/>
    <w:rsid w:val="00E061F0"/>
    <w:rsid w:val="00E06393"/>
    <w:rsid w:val="00E06548"/>
    <w:rsid w:val="00E06A53"/>
    <w:rsid w:val="00E07022"/>
    <w:rsid w:val="00E07AB7"/>
    <w:rsid w:val="00E10E39"/>
    <w:rsid w:val="00E1208A"/>
    <w:rsid w:val="00E13779"/>
    <w:rsid w:val="00E14857"/>
    <w:rsid w:val="00E14E9D"/>
    <w:rsid w:val="00E1547C"/>
    <w:rsid w:val="00E15AD1"/>
    <w:rsid w:val="00E15E23"/>
    <w:rsid w:val="00E17B79"/>
    <w:rsid w:val="00E22284"/>
    <w:rsid w:val="00E23421"/>
    <w:rsid w:val="00E24FBE"/>
    <w:rsid w:val="00E2579B"/>
    <w:rsid w:val="00E25BA1"/>
    <w:rsid w:val="00E26773"/>
    <w:rsid w:val="00E2746B"/>
    <w:rsid w:val="00E27E8D"/>
    <w:rsid w:val="00E30C3A"/>
    <w:rsid w:val="00E32BDF"/>
    <w:rsid w:val="00E3399C"/>
    <w:rsid w:val="00E33B85"/>
    <w:rsid w:val="00E33D62"/>
    <w:rsid w:val="00E3744E"/>
    <w:rsid w:val="00E37F45"/>
    <w:rsid w:val="00E405F2"/>
    <w:rsid w:val="00E40A1A"/>
    <w:rsid w:val="00E419EB"/>
    <w:rsid w:val="00E4268C"/>
    <w:rsid w:val="00E42D32"/>
    <w:rsid w:val="00E43A13"/>
    <w:rsid w:val="00E4581A"/>
    <w:rsid w:val="00E46648"/>
    <w:rsid w:val="00E46AC5"/>
    <w:rsid w:val="00E47AE8"/>
    <w:rsid w:val="00E51F9B"/>
    <w:rsid w:val="00E522FA"/>
    <w:rsid w:val="00E57298"/>
    <w:rsid w:val="00E61818"/>
    <w:rsid w:val="00E61AC4"/>
    <w:rsid w:val="00E6234A"/>
    <w:rsid w:val="00E64EFA"/>
    <w:rsid w:val="00E7067A"/>
    <w:rsid w:val="00E72B77"/>
    <w:rsid w:val="00E72DCE"/>
    <w:rsid w:val="00E75703"/>
    <w:rsid w:val="00E80CCC"/>
    <w:rsid w:val="00E80F56"/>
    <w:rsid w:val="00E82F02"/>
    <w:rsid w:val="00E86010"/>
    <w:rsid w:val="00E86539"/>
    <w:rsid w:val="00E86B64"/>
    <w:rsid w:val="00E86FE7"/>
    <w:rsid w:val="00E91455"/>
    <w:rsid w:val="00E97B96"/>
    <w:rsid w:val="00E97E5B"/>
    <w:rsid w:val="00E97E63"/>
    <w:rsid w:val="00EA0B13"/>
    <w:rsid w:val="00EA0DAE"/>
    <w:rsid w:val="00EA49C6"/>
    <w:rsid w:val="00EA5D4F"/>
    <w:rsid w:val="00EA7731"/>
    <w:rsid w:val="00EA78DA"/>
    <w:rsid w:val="00EB1EAC"/>
    <w:rsid w:val="00EB2494"/>
    <w:rsid w:val="00EB4DFA"/>
    <w:rsid w:val="00EB5269"/>
    <w:rsid w:val="00EB54B6"/>
    <w:rsid w:val="00EC0600"/>
    <w:rsid w:val="00EC0B28"/>
    <w:rsid w:val="00EC17B6"/>
    <w:rsid w:val="00EC1844"/>
    <w:rsid w:val="00EC2A66"/>
    <w:rsid w:val="00EC2CC8"/>
    <w:rsid w:val="00EC3A4F"/>
    <w:rsid w:val="00EC4C5F"/>
    <w:rsid w:val="00EC55FE"/>
    <w:rsid w:val="00EC69F6"/>
    <w:rsid w:val="00EC73E3"/>
    <w:rsid w:val="00EC77B3"/>
    <w:rsid w:val="00ED077E"/>
    <w:rsid w:val="00ED1CF7"/>
    <w:rsid w:val="00ED1FBE"/>
    <w:rsid w:val="00ED33EE"/>
    <w:rsid w:val="00EE03A5"/>
    <w:rsid w:val="00EE0A53"/>
    <w:rsid w:val="00EE17E5"/>
    <w:rsid w:val="00EE210D"/>
    <w:rsid w:val="00EE28BB"/>
    <w:rsid w:val="00EE57F8"/>
    <w:rsid w:val="00EF127B"/>
    <w:rsid w:val="00EF3BC0"/>
    <w:rsid w:val="00EF3D42"/>
    <w:rsid w:val="00EF7E4E"/>
    <w:rsid w:val="00F01186"/>
    <w:rsid w:val="00F020CC"/>
    <w:rsid w:val="00F02424"/>
    <w:rsid w:val="00F024FF"/>
    <w:rsid w:val="00F0320B"/>
    <w:rsid w:val="00F060ED"/>
    <w:rsid w:val="00F07A9A"/>
    <w:rsid w:val="00F10D70"/>
    <w:rsid w:val="00F11158"/>
    <w:rsid w:val="00F115CA"/>
    <w:rsid w:val="00F11C64"/>
    <w:rsid w:val="00F13CB4"/>
    <w:rsid w:val="00F150DC"/>
    <w:rsid w:val="00F1539C"/>
    <w:rsid w:val="00F1651B"/>
    <w:rsid w:val="00F1720B"/>
    <w:rsid w:val="00F17CBD"/>
    <w:rsid w:val="00F2001D"/>
    <w:rsid w:val="00F20E6F"/>
    <w:rsid w:val="00F22319"/>
    <w:rsid w:val="00F235EF"/>
    <w:rsid w:val="00F30730"/>
    <w:rsid w:val="00F33597"/>
    <w:rsid w:val="00F341BC"/>
    <w:rsid w:val="00F35C2B"/>
    <w:rsid w:val="00F368F3"/>
    <w:rsid w:val="00F374C7"/>
    <w:rsid w:val="00F40A88"/>
    <w:rsid w:val="00F416DD"/>
    <w:rsid w:val="00F41BA0"/>
    <w:rsid w:val="00F42EE7"/>
    <w:rsid w:val="00F449C0"/>
    <w:rsid w:val="00F454A0"/>
    <w:rsid w:val="00F45E82"/>
    <w:rsid w:val="00F5072F"/>
    <w:rsid w:val="00F50CCF"/>
    <w:rsid w:val="00F527DD"/>
    <w:rsid w:val="00F52CD9"/>
    <w:rsid w:val="00F538DD"/>
    <w:rsid w:val="00F54A4F"/>
    <w:rsid w:val="00F558F4"/>
    <w:rsid w:val="00F55A5D"/>
    <w:rsid w:val="00F56348"/>
    <w:rsid w:val="00F6068E"/>
    <w:rsid w:val="00F607F2"/>
    <w:rsid w:val="00F6159E"/>
    <w:rsid w:val="00F61A08"/>
    <w:rsid w:val="00F61FC7"/>
    <w:rsid w:val="00F62E7F"/>
    <w:rsid w:val="00F637C4"/>
    <w:rsid w:val="00F66ED3"/>
    <w:rsid w:val="00F6793A"/>
    <w:rsid w:val="00F741E3"/>
    <w:rsid w:val="00F747BA"/>
    <w:rsid w:val="00F75B61"/>
    <w:rsid w:val="00F7695F"/>
    <w:rsid w:val="00F76FE3"/>
    <w:rsid w:val="00F778F7"/>
    <w:rsid w:val="00F81373"/>
    <w:rsid w:val="00F817C7"/>
    <w:rsid w:val="00F8379D"/>
    <w:rsid w:val="00F8392A"/>
    <w:rsid w:val="00F842B4"/>
    <w:rsid w:val="00F854F3"/>
    <w:rsid w:val="00F8587B"/>
    <w:rsid w:val="00F865C8"/>
    <w:rsid w:val="00F87F2F"/>
    <w:rsid w:val="00F921B9"/>
    <w:rsid w:val="00F92A3E"/>
    <w:rsid w:val="00F9306F"/>
    <w:rsid w:val="00F945CC"/>
    <w:rsid w:val="00F952ED"/>
    <w:rsid w:val="00F95790"/>
    <w:rsid w:val="00F967AF"/>
    <w:rsid w:val="00F96C7F"/>
    <w:rsid w:val="00F978DF"/>
    <w:rsid w:val="00F97A5C"/>
    <w:rsid w:val="00FA09E0"/>
    <w:rsid w:val="00FA0F27"/>
    <w:rsid w:val="00FA1681"/>
    <w:rsid w:val="00FA25AF"/>
    <w:rsid w:val="00FA2B38"/>
    <w:rsid w:val="00FA2DC2"/>
    <w:rsid w:val="00FA3224"/>
    <w:rsid w:val="00FA4135"/>
    <w:rsid w:val="00FA48C3"/>
    <w:rsid w:val="00FA53E5"/>
    <w:rsid w:val="00FA69EE"/>
    <w:rsid w:val="00FA7736"/>
    <w:rsid w:val="00FB0208"/>
    <w:rsid w:val="00FB087C"/>
    <w:rsid w:val="00FB1A16"/>
    <w:rsid w:val="00FB41C6"/>
    <w:rsid w:val="00FB439A"/>
    <w:rsid w:val="00FB69A7"/>
    <w:rsid w:val="00FB7DE4"/>
    <w:rsid w:val="00FC06CE"/>
    <w:rsid w:val="00FC41EE"/>
    <w:rsid w:val="00FC4827"/>
    <w:rsid w:val="00FC4F6E"/>
    <w:rsid w:val="00FC6AC0"/>
    <w:rsid w:val="00FC782C"/>
    <w:rsid w:val="00FC7A9D"/>
    <w:rsid w:val="00FD07AA"/>
    <w:rsid w:val="00FD122B"/>
    <w:rsid w:val="00FD197F"/>
    <w:rsid w:val="00FD1E52"/>
    <w:rsid w:val="00FD308A"/>
    <w:rsid w:val="00FD5DC3"/>
    <w:rsid w:val="00FD65E8"/>
    <w:rsid w:val="00FE22D7"/>
    <w:rsid w:val="00FE2575"/>
    <w:rsid w:val="00FE2AC0"/>
    <w:rsid w:val="00FE323C"/>
    <w:rsid w:val="00FE39DE"/>
    <w:rsid w:val="00FE40E6"/>
    <w:rsid w:val="00FE7C14"/>
    <w:rsid w:val="00FE7E28"/>
    <w:rsid w:val="00FF069E"/>
    <w:rsid w:val="00FF1351"/>
    <w:rsid w:val="00FF16D0"/>
    <w:rsid w:val="00FF212C"/>
    <w:rsid w:val="00FF2500"/>
    <w:rsid w:val="00FF2FE3"/>
    <w:rsid w:val="00FF34EC"/>
    <w:rsid w:val="00FF5744"/>
    <w:rsid w:val="00FF5E61"/>
    <w:rsid w:val="00FF6A23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0734DC"/>
  <w15:chartTrackingRefBased/>
  <w15:docId w15:val="{5EA3537F-DB13-41EE-AAB5-092B24F8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E54"/>
    <w:pPr>
      <w:spacing w:after="200" w:line="276" w:lineRule="auto"/>
      <w:jc w:val="both"/>
    </w:pPr>
    <w:rPr>
      <w:rFonts w:ascii="Arial" w:hAnsi="Arial"/>
      <w:szCs w:val="22"/>
      <w:lang w:val="es-EC" w:eastAsia="es-EC"/>
    </w:rPr>
  </w:style>
  <w:style w:type="paragraph" w:styleId="Ttulo1">
    <w:name w:val="heading 1"/>
    <w:basedOn w:val="Normal"/>
    <w:next w:val="Normal"/>
    <w:link w:val="Ttulo1Car"/>
    <w:qFormat/>
    <w:rsid w:val="00C07E54"/>
    <w:pPr>
      <w:keepNext/>
      <w:numPr>
        <w:numId w:val="2"/>
      </w:numPr>
      <w:spacing w:before="240" w:after="120" w:line="240" w:lineRule="auto"/>
      <w:outlineLvl w:val="0"/>
    </w:pPr>
    <w:rPr>
      <w:b/>
      <w:color w:val="4F81BD"/>
      <w:sz w:val="24"/>
      <w:szCs w:val="20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C07E54"/>
    <w:pPr>
      <w:keepNext/>
      <w:keepLines/>
      <w:numPr>
        <w:ilvl w:val="1"/>
        <w:numId w:val="2"/>
      </w:numPr>
      <w:spacing w:before="240" w:after="120"/>
      <w:outlineLvl w:val="1"/>
    </w:pPr>
    <w:rPr>
      <w:bCs/>
      <w:color w:val="00000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7F2F"/>
    <w:pPr>
      <w:keepNext/>
      <w:keepLines/>
      <w:numPr>
        <w:ilvl w:val="2"/>
        <w:numId w:val="2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7F2F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7F2F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7F2F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7F2F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7F2F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/>
      <w:color w:val="40404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7F2F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7E54"/>
    <w:pPr>
      <w:spacing w:after="0" w:line="360" w:lineRule="auto"/>
      <w:ind w:left="720"/>
    </w:pPr>
  </w:style>
  <w:style w:type="character" w:customStyle="1" w:styleId="Ttulo1Car">
    <w:name w:val="Título 1 Car"/>
    <w:link w:val="Ttulo1"/>
    <w:rsid w:val="00C07E54"/>
    <w:rPr>
      <w:rFonts w:ascii="Arial" w:hAnsi="Arial"/>
      <w:b/>
      <w:color w:val="4F81BD"/>
      <w:sz w:val="24"/>
      <w:lang w:val="es-ES" w:eastAsia="es-EC"/>
    </w:rPr>
  </w:style>
  <w:style w:type="paragraph" w:styleId="Textoindependiente">
    <w:name w:val="Body Text"/>
    <w:basedOn w:val="Normal"/>
    <w:link w:val="TextoindependienteCar"/>
    <w:semiHidden/>
    <w:rsid w:val="00E72DCE"/>
    <w:pPr>
      <w:spacing w:after="0" w:line="240" w:lineRule="auto"/>
    </w:pPr>
    <w:rPr>
      <w:sz w:val="24"/>
      <w:szCs w:val="20"/>
      <w:lang w:val="es-ES"/>
    </w:rPr>
  </w:style>
  <w:style w:type="character" w:customStyle="1" w:styleId="TextoindependienteCar">
    <w:name w:val="Texto independiente Car"/>
    <w:link w:val="Textoindependiente"/>
    <w:semiHidden/>
    <w:rsid w:val="00E72DCE"/>
    <w:rPr>
      <w:rFonts w:ascii="Arial" w:eastAsia="Times New Roman" w:hAnsi="Arial" w:cs="Times New Roman"/>
      <w:sz w:val="24"/>
      <w:szCs w:val="20"/>
      <w:lang w:val="es-ES"/>
    </w:rPr>
  </w:style>
  <w:style w:type="paragraph" w:styleId="Sangradetextonormal">
    <w:name w:val="Body Text Indent"/>
    <w:basedOn w:val="Normal"/>
    <w:link w:val="SangradetextonormalCar"/>
    <w:semiHidden/>
    <w:rsid w:val="00E72DCE"/>
    <w:pPr>
      <w:spacing w:after="0" w:line="240" w:lineRule="auto"/>
      <w:ind w:left="1440"/>
    </w:pPr>
    <w:rPr>
      <w:sz w:val="24"/>
      <w:szCs w:val="20"/>
    </w:rPr>
  </w:style>
  <w:style w:type="character" w:customStyle="1" w:styleId="SangradetextonormalCar">
    <w:name w:val="Sangría de texto normal Car"/>
    <w:link w:val="Sangradetextonormal"/>
    <w:semiHidden/>
    <w:rsid w:val="00E72DCE"/>
    <w:rPr>
      <w:rFonts w:ascii="Arial" w:eastAsia="Times New Roman" w:hAnsi="Arial" w:cs="Times New Roman"/>
      <w:sz w:val="24"/>
      <w:szCs w:val="20"/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40AFC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D308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D308A"/>
  </w:style>
  <w:style w:type="paragraph" w:customStyle="1" w:styleId="Textopredeterminado">
    <w:name w:val="Texto predeterminado"/>
    <w:basedOn w:val="Normal"/>
    <w:uiPriority w:val="99"/>
    <w:rsid w:val="001A3BBB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0"/>
      <w:lang w:eastAsia="es-ES"/>
    </w:rPr>
  </w:style>
  <w:style w:type="paragraph" w:customStyle="1" w:styleId="yiv2094492467msonormal">
    <w:name w:val="yiv2094492467msonormal"/>
    <w:basedOn w:val="Normal"/>
    <w:rsid w:val="000027E5"/>
    <w:pPr>
      <w:spacing w:after="0" w:line="240" w:lineRule="auto"/>
    </w:pPr>
    <w:rPr>
      <w:rFonts w:ascii="Times New Roman" w:hAnsi="Times New Roman"/>
      <w:sz w:val="24"/>
      <w:szCs w:val="24"/>
      <w:lang w:val="es-CL" w:eastAsia="es-CL"/>
    </w:rPr>
  </w:style>
  <w:style w:type="paragraph" w:styleId="Encabezado">
    <w:name w:val="header"/>
    <w:basedOn w:val="Normal"/>
    <w:link w:val="EncabezadoCar"/>
    <w:uiPriority w:val="99"/>
    <w:unhideWhenUsed/>
    <w:rsid w:val="00F13C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3CB4"/>
  </w:style>
  <w:style w:type="paragraph" w:styleId="Piedepgina">
    <w:name w:val="footer"/>
    <w:basedOn w:val="Normal"/>
    <w:link w:val="PiedepginaCar"/>
    <w:uiPriority w:val="99"/>
    <w:unhideWhenUsed/>
    <w:rsid w:val="00F13C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3CB4"/>
  </w:style>
  <w:style w:type="paragraph" w:customStyle="1" w:styleId="Textonormal">
    <w:name w:val="!Texto normal"/>
    <w:link w:val="TextonormalCar"/>
    <w:rsid w:val="00F13CB4"/>
    <w:pPr>
      <w:suppressAutoHyphens/>
      <w:spacing w:after="90" w:line="288" w:lineRule="auto"/>
      <w:ind w:firstLine="567"/>
      <w:jc w:val="both"/>
    </w:pPr>
    <w:rPr>
      <w:rFonts w:ascii="Arial" w:hAnsi="Arial" w:cs="Arial"/>
      <w:sz w:val="22"/>
      <w:szCs w:val="22"/>
    </w:rPr>
  </w:style>
  <w:style w:type="character" w:customStyle="1" w:styleId="TextonormalCar">
    <w:name w:val="!Texto normal Car"/>
    <w:link w:val="Textonormal"/>
    <w:rsid w:val="00F13CB4"/>
    <w:rPr>
      <w:rFonts w:ascii="Arial" w:hAnsi="Arial" w:cs="Arial"/>
      <w:sz w:val="22"/>
      <w:szCs w:val="22"/>
      <w:lang w:val="es-ES" w:eastAsia="es-ES" w:bidi="ar-SA"/>
    </w:rPr>
  </w:style>
  <w:style w:type="character" w:styleId="Hipervnculo">
    <w:name w:val="Hyperlink"/>
    <w:uiPriority w:val="99"/>
    <w:rsid w:val="0082414F"/>
    <w:rPr>
      <w:rFonts w:cs="Times New Roman"/>
      <w:color w:val="000000"/>
      <w:u w:val="single"/>
    </w:rPr>
  </w:style>
  <w:style w:type="paragraph" w:styleId="TDC2">
    <w:name w:val="toc 2"/>
    <w:basedOn w:val="Normal"/>
    <w:next w:val="Normal"/>
    <w:autoRedefine/>
    <w:uiPriority w:val="39"/>
    <w:rsid w:val="0082414F"/>
    <w:pPr>
      <w:tabs>
        <w:tab w:val="left" w:pos="1000"/>
        <w:tab w:val="right" w:leader="dot" w:pos="9214"/>
      </w:tabs>
      <w:spacing w:before="120" w:after="120" w:line="240" w:lineRule="auto"/>
      <w:ind w:left="200" w:right="-99"/>
    </w:pPr>
    <w:rPr>
      <w:rFonts w:ascii="Tahoma" w:hAnsi="Tahoma" w:cs="Tahoma"/>
      <w:b/>
      <w:bCs/>
      <w:noProof/>
      <w:lang w:val="en-U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75A3B"/>
    <w:pPr>
      <w:tabs>
        <w:tab w:val="left" w:pos="660"/>
        <w:tab w:val="right" w:leader="dot" w:pos="9350"/>
      </w:tabs>
      <w:spacing w:after="100" w:line="360" w:lineRule="auto"/>
    </w:pPr>
    <w:rPr>
      <w:b/>
      <w:color w:val="4F81BD"/>
      <w:sz w:val="24"/>
      <w:u w:val="single"/>
    </w:rPr>
  </w:style>
  <w:style w:type="character" w:customStyle="1" w:styleId="Ttulo2Car">
    <w:name w:val="Título 2 Car"/>
    <w:link w:val="Ttulo2"/>
    <w:rsid w:val="00C07E54"/>
    <w:rPr>
      <w:rFonts w:ascii="Arial" w:hAnsi="Arial"/>
      <w:bCs/>
      <w:color w:val="000000"/>
      <w:szCs w:val="26"/>
      <w:lang w:val="es-EC" w:eastAsia="es-EC"/>
    </w:rPr>
  </w:style>
  <w:style w:type="character" w:styleId="Refdecomentario">
    <w:name w:val="annotation reference"/>
    <w:uiPriority w:val="99"/>
    <w:semiHidden/>
    <w:unhideWhenUsed/>
    <w:rsid w:val="00A817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1791"/>
    <w:pPr>
      <w:spacing w:line="240" w:lineRule="auto"/>
    </w:pPr>
    <w:rPr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A817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179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A81791"/>
    <w:rPr>
      <w:b/>
      <w:bCs/>
      <w:sz w:val="20"/>
      <w:szCs w:val="20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3C11FE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3C11FE"/>
  </w:style>
  <w:style w:type="paragraph" w:styleId="Revisin">
    <w:name w:val="Revision"/>
    <w:hidden/>
    <w:uiPriority w:val="99"/>
    <w:semiHidden/>
    <w:rsid w:val="000C617C"/>
    <w:rPr>
      <w:sz w:val="22"/>
      <w:szCs w:val="22"/>
      <w:lang w:val="es-EC" w:eastAsia="es-EC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2912A2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en-US" w:eastAsia="en-US"/>
    </w:rPr>
  </w:style>
  <w:style w:type="paragraph" w:customStyle="1" w:styleId="Puesto">
    <w:name w:val="Puesto"/>
    <w:basedOn w:val="Normal"/>
    <w:next w:val="Normal"/>
    <w:link w:val="PuestoCar"/>
    <w:uiPriority w:val="10"/>
    <w:qFormat/>
    <w:rsid w:val="00F87F2F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PuestoCar">
    <w:name w:val="Puesto Car"/>
    <w:link w:val="Puesto"/>
    <w:uiPriority w:val="10"/>
    <w:rsid w:val="00F87F2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3Car">
    <w:name w:val="Título 3 Car"/>
    <w:link w:val="Ttulo3"/>
    <w:uiPriority w:val="9"/>
    <w:rsid w:val="00F87F2F"/>
    <w:rPr>
      <w:rFonts w:ascii="Cambria" w:hAnsi="Cambria"/>
      <w:b/>
      <w:bCs/>
      <w:color w:val="4F81BD"/>
      <w:szCs w:val="22"/>
      <w:lang w:val="es-EC" w:eastAsia="es-EC"/>
    </w:rPr>
  </w:style>
  <w:style w:type="character" w:customStyle="1" w:styleId="Ttulo4Car">
    <w:name w:val="Título 4 Car"/>
    <w:link w:val="Ttulo4"/>
    <w:uiPriority w:val="9"/>
    <w:semiHidden/>
    <w:rsid w:val="00F87F2F"/>
    <w:rPr>
      <w:rFonts w:ascii="Cambria" w:hAnsi="Cambria"/>
      <w:b/>
      <w:bCs/>
      <w:i/>
      <w:iCs/>
      <w:color w:val="4F81BD"/>
      <w:szCs w:val="22"/>
      <w:lang w:val="es-EC" w:eastAsia="es-EC"/>
    </w:rPr>
  </w:style>
  <w:style w:type="character" w:customStyle="1" w:styleId="Ttulo5Car">
    <w:name w:val="Título 5 Car"/>
    <w:link w:val="Ttulo5"/>
    <w:uiPriority w:val="9"/>
    <w:semiHidden/>
    <w:rsid w:val="00F87F2F"/>
    <w:rPr>
      <w:rFonts w:ascii="Cambria" w:hAnsi="Cambria"/>
      <w:color w:val="243F60"/>
      <w:szCs w:val="22"/>
      <w:lang w:val="es-EC" w:eastAsia="es-EC"/>
    </w:rPr>
  </w:style>
  <w:style w:type="character" w:customStyle="1" w:styleId="Ttulo6Car">
    <w:name w:val="Título 6 Car"/>
    <w:link w:val="Ttulo6"/>
    <w:uiPriority w:val="9"/>
    <w:semiHidden/>
    <w:rsid w:val="00F87F2F"/>
    <w:rPr>
      <w:rFonts w:ascii="Cambria" w:hAnsi="Cambria"/>
      <w:i/>
      <w:iCs/>
      <w:color w:val="243F60"/>
      <w:szCs w:val="22"/>
      <w:lang w:val="es-EC" w:eastAsia="es-EC"/>
    </w:rPr>
  </w:style>
  <w:style w:type="character" w:customStyle="1" w:styleId="Ttulo7Car">
    <w:name w:val="Título 7 Car"/>
    <w:link w:val="Ttulo7"/>
    <w:uiPriority w:val="9"/>
    <w:semiHidden/>
    <w:rsid w:val="00F87F2F"/>
    <w:rPr>
      <w:rFonts w:ascii="Cambria" w:hAnsi="Cambria"/>
      <w:i/>
      <w:iCs/>
      <w:color w:val="404040"/>
      <w:szCs w:val="22"/>
      <w:lang w:val="es-EC" w:eastAsia="es-EC"/>
    </w:rPr>
  </w:style>
  <w:style w:type="character" w:customStyle="1" w:styleId="Ttulo8Car">
    <w:name w:val="Título 8 Car"/>
    <w:link w:val="Ttulo8"/>
    <w:uiPriority w:val="9"/>
    <w:semiHidden/>
    <w:rsid w:val="00F87F2F"/>
    <w:rPr>
      <w:rFonts w:ascii="Cambria" w:hAnsi="Cambria"/>
      <w:color w:val="404040"/>
      <w:lang w:val="es-EC" w:eastAsia="es-EC"/>
    </w:rPr>
  </w:style>
  <w:style w:type="character" w:customStyle="1" w:styleId="Ttulo9Car">
    <w:name w:val="Título 9 Car"/>
    <w:link w:val="Ttulo9"/>
    <w:uiPriority w:val="9"/>
    <w:semiHidden/>
    <w:rsid w:val="00F87F2F"/>
    <w:rPr>
      <w:rFonts w:ascii="Cambria" w:hAnsi="Cambria"/>
      <w:i/>
      <w:iCs/>
      <w:color w:val="404040"/>
      <w:lang w:val="es-EC" w:eastAsia="es-EC"/>
    </w:rPr>
  </w:style>
  <w:style w:type="character" w:styleId="Nmerodepgina">
    <w:name w:val="page number"/>
    <w:basedOn w:val="Fuentedeprrafopredeter"/>
    <w:rsid w:val="00416124"/>
  </w:style>
  <w:style w:type="table" w:styleId="Tablaconcuadrcula">
    <w:name w:val="Table Grid"/>
    <w:basedOn w:val="Tablanormal"/>
    <w:uiPriority w:val="59"/>
    <w:rsid w:val="004B1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B5742B"/>
    <w:pPr>
      <w:jc w:val="both"/>
    </w:pPr>
    <w:rPr>
      <w:rFonts w:ascii="Arial" w:hAnsi="Arial"/>
      <w:szCs w:val="22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93A509-2A64-412A-84B6-88B300D98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2488</Words>
  <Characters>13684</Characters>
  <Application>Microsoft Office Word</Application>
  <DocSecurity>0</DocSecurity>
  <Lines>114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Techint</Company>
  <LinksUpToDate>false</LinksUpToDate>
  <CharactersWithSpaces>16140</CharactersWithSpaces>
  <SharedDoc>false</SharedDoc>
  <HLinks>
    <vt:vector size="48" baseType="variant"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_Toc522531124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_Toc522531123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_Toc522531122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_Toc522531121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_Toc522531120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_Toc522531119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_Toc522531118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_Toc522531117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teadui</dc:creator>
  <cp:keywords/>
  <dc:description/>
  <cp:lastModifiedBy>Atikasoft</cp:lastModifiedBy>
  <cp:revision>20</cp:revision>
  <cp:lastPrinted>2019-11-27T15:33:00Z</cp:lastPrinted>
  <dcterms:created xsi:type="dcterms:W3CDTF">2019-11-27T15:36:00Z</dcterms:created>
  <dcterms:modified xsi:type="dcterms:W3CDTF">2020-01-17T20:53:00Z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