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718"/>
        <w:gridCol w:w="3408"/>
        <w:gridCol w:w="2374"/>
      </w:tblGrid>
      <w:tr w:rsidR="00C07E54" w:rsidRPr="001433E0" w14:paraId="68BA5D19" w14:textId="77777777" w:rsidTr="002806E7">
        <w:trPr>
          <w:trHeight w:val="1495"/>
          <w:jc w:val="center"/>
        </w:trPr>
        <w:tc>
          <w:tcPr>
            <w:tcW w:w="2282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E42AB" w14:textId="77777777" w:rsidR="00C07E54" w:rsidRPr="00C071BD" w:rsidRDefault="00C07E54" w:rsidP="00C07E54">
            <w:pPr>
              <w:spacing w:after="0" w:line="240" w:lineRule="auto"/>
              <w:rPr>
                <w:rFonts w:eastAsia="PMingLiU" w:cs="Arial"/>
                <w:b/>
                <w:bCs/>
              </w:rPr>
            </w:pPr>
            <w:r w:rsidRPr="001433E0">
              <w:rPr>
                <w:rFonts w:ascii="Tahoma" w:hAnsi="Tahoma" w:cs="Tahoma"/>
                <w:b/>
                <w:sz w:val="24"/>
                <w:szCs w:val="24"/>
                <w:u w:val="single"/>
                <w:lang w:val="es-CO"/>
              </w:rPr>
              <w:br w:type="page"/>
            </w:r>
            <w:bookmarkStart w:id="0" w:name="_Toc334600846"/>
          </w:p>
          <w:bookmarkEnd w:id="0"/>
          <w:p w14:paraId="2EE05AA3" w14:textId="77777777" w:rsidR="00C07E54" w:rsidRPr="00C071BD" w:rsidRDefault="00D5471F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  <w:u w:val="single"/>
                <w:lang w:val="es-419" w:eastAsia="es-419"/>
              </w:rPr>
              <w:drawing>
                <wp:anchor distT="0" distB="0" distL="114300" distR="114300" simplePos="0" relativeHeight="251657728" behindDoc="0" locked="0" layoutInCell="1" allowOverlap="1" wp14:anchorId="016F6BA1" wp14:editId="2A80ADA5">
                  <wp:simplePos x="0" y="0"/>
                  <wp:positionH relativeFrom="column">
                    <wp:posOffset>158750</wp:posOffset>
                  </wp:positionH>
                  <wp:positionV relativeFrom="margin">
                    <wp:posOffset>209550</wp:posOffset>
                  </wp:positionV>
                  <wp:extent cx="962025" cy="83947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26" w:type="dxa"/>
            <w:gridSpan w:val="2"/>
            <w:vMerge w:val="restart"/>
            <w:tcBorders>
              <w:top w:val="single" w:sz="8" w:space="0" w:color="auto"/>
              <w:left w:val="nil"/>
            </w:tcBorders>
            <w:shd w:val="clear" w:color="auto" w:fill="CCCCCC"/>
          </w:tcPr>
          <w:p w14:paraId="7001E1C0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133E67FB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5C27CAF1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7DA179AE" w14:textId="77777777" w:rsidR="00C07E54" w:rsidRDefault="00226A9A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>
              <w:rPr>
                <w:rFonts w:eastAsia="PMingLiU" w:cs="Arial"/>
                <w:b/>
                <w:bCs/>
              </w:rPr>
              <w:t>&lt;</w:t>
            </w:r>
            <w:proofErr w:type="spellStart"/>
            <w:r>
              <w:rPr>
                <w:rFonts w:eastAsia="PMingLiU" w:cs="Arial"/>
                <w:b/>
                <w:bCs/>
              </w:rPr>
              <w:t>SITIO_REFERENCIA</w:t>
            </w:r>
            <w:proofErr w:type="spellEnd"/>
            <w:r>
              <w:rPr>
                <w:rFonts w:eastAsia="PMingLiU" w:cs="Arial"/>
                <w:b/>
                <w:bCs/>
              </w:rPr>
              <w:t>&gt;</w:t>
            </w:r>
          </w:p>
          <w:p w14:paraId="3D620A3D" w14:textId="77777777" w:rsidR="00B0744F" w:rsidRDefault="00B0744F" w:rsidP="00B0744F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&lt;</w:t>
            </w:r>
            <w:proofErr w:type="spellStart"/>
            <w:r>
              <w:rPr>
                <w:rFonts w:cs="Arial"/>
                <w:b/>
                <w:bCs/>
              </w:rPr>
              <w:t>Acuerdo_No</w:t>
            </w:r>
            <w:proofErr w:type="spellEnd"/>
            <w:r>
              <w:rPr>
                <w:rFonts w:cs="Arial"/>
                <w:b/>
                <w:bCs/>
              </w:rPr>
              <w:t>&gt;</w:t>
            </w:r>
          </w:p>
          <w:p w14:paraId="36C60B43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14:paraId="66AAD757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14:paraId="431401D1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14:paraId="71968743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</w:tc>
        <w:tc>
          <w:tcPr>
            <w:tcW w:w="2374" w:type="dxa"/>
            <w:tcBorders>
              <w:top w:val="single" w:sz="8" w:space="0" w:color="auto"/>
              <w:right w:val="single" w:sz="8" w:space="0" w:color="auto"/>
            </w:tcBorders>
            <w:shd w:val="clear" w:color="auto" w:fill="CCCCCC"/>
          </w:tcPr>
          <w:p w14:paraId="36D01B76" w14:textId="77777777" w:rsidR="00C07E54" w:rsidRPr="00FC1327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</w:tc>
      </w:tr>
      <w:tr w:rsidR="00C07E54" w:rsidRPr="001433E0" w14:paraId="1910E4D6" w14:textId="77777777" w:rsidTr="002806E7">
        <w:trPr>
          <w:trHeight w:val="485"/>
          <w:jc w:val="center"/>
        </w:trPr>
        <w:tc>
          <w:tcPr>
            <w:tcW w:w="2282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831D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126" w:type="dxa"/>
            <w:gridSpan w:val="2"/>
            <w:vMerge/>
            <w:tcBorders>
              <w:left w:val="nil"/>
              <w:bottom w:val="single" w:sz="8" w:space="0" w:color="auto"/>
            </w:tcBorders>
            <w:shd w:val="clear" w:color="auto" w:fill="CCCCCC"/>
          </w:tcPr>
          <w:p w14:paraId="1FBCD31E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23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9FBE8BC" w14:textId="77777777" w:rsidR="00C07E54" w:rsidRDefault="00C07E54" w:rsidP="00C07E54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bookmarkStart w:id="1" w:name="_Toc339463333"/>
            <w:r w:rsidRPr="001433E0">
              <w:rPr>
                <w:rFonts w:cs="Arial"/>
                <w:b/>
                <w:bCs/>
                <w:color w:val="000000"/>
              </w:rPr>
              <w:t>Código:</w:t>
            </w:r>
            <w:bookmarkEnd w:id="1"/>
          </w:p>
          <w:p w14:paraId="401C4F09" w14:textId="77777777" w:rsidR="00EC77B3" w:rsidRPr="006D2DE6" w:rsidRDefault="00CE19D4" w:rsidP="00602D06">
            <w:pPr>
              <w:spacing w:after="0" w:line="240" w:lineRule="auto"/>
              <w:rPr>
                <w:rFonts w:cs="Arial"/>
              </w:rPr>
            </w:pPr>
            <w:r w:rsidRPr="00CE19D4">
              <w:rPr>
                <w:rFonts w:cs="Arial"/>
              </w:rPr>
              <w:t>&lt;</w:t>
            </w:r>
            <w:proofErr w:type="spellStart"/>
            <w:r w:rsidRPr="00CE19D4">
              <w:rPr>
                <w:rFonts w:cs="Arial"/>
              </w:rPr>
              <w:t>CODIGO_OFERTA</w:t>
            </w:r>
            <w:proofErr w:type="spellEnd"/>
            <w:r w:rsidRPr="00CE19D4">
              <w:rPr>
                <w:rFonts w:cs="Arial"/>
              </w:rPr>
              <w:t>&gt;</w:t>
            </w:r>
          </w:p>
        </w:tc>
      </w:tr>
      <w:tr w:rsidR="00C07E54" w:rsidRPr="001B7180" w14:paraId="484A46B3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7B40B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2" w:name="_Toc334600848"/>
            <w:bookmarkStart w:id="3" w:name="_Toc339463335"/>
            <w:r w:rsidRPr="002167E2">
              <w:rPr>
                <w:rFonts w:cs="Arial"/>
                <w:b/>
                <w:bCs/>
              </w:rPr>
              <w:t>Departamento:</w:t>
            </w:r>
            <w:bookmarkEnd w:id="2"/>
            <w:bookmarkEnd w:id="3"/>
          </w:p>
        </w:tc>
        <w:tc>
          <w:tcPr>
            <w:tcW w:w="57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2DCB7" w14:textId="77777777" w:rsidR="00C07E54" w:rsidRPr="002167E2" w:rsidRDefault="000158E4" w:rsidP="0075755C">
            <w:pPr>
              <w:spacing w:after="0" w:line="240" w:lineRule="auto"/>
              <w:ind w:left="1980" w:hanging="1980"/>
              <w:rPr>
                <w:rFonts w:eastAsia="PMingLiU" w:cs="Arial"/>
              </w:rPr>
            </w:pPr>
            <w:r>
              <w:rPr>
                <w:rFonts w:eastAsia="PMingLiU" w:cs="Arial"/>
              </w:rPr>
              <w:t>Administración de Contratos</w:t>
            </w:r>
          </w:p>
        </w:tc>
      </w:tr>
      <w:tr w:rsidR="00C07E54" w:rsidRPr="001B7180" w14:paraId="099B7E5C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72248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4" w:name="_Toc334600850"/>
            <w:bookmarkStart w:id="5" w:name="_Toc339463337"/>
            <w:r w:rsidRPr="002167E2">
              <w:rPr>
                <w:rFonts w:cs="Arial"/>
                <w:b/>
                <w:bCs/>
              </w:rPr>
              <w:t>Documento:</w:t>
            </w:r>
            <w:bookmarkEnd w:id="4"/>
            <w:bookmarkEnd w:id="5"/>
          </w:p>
        </w:tc>
        <w:tc>
          <w:tcPr>
            <w:tcW w:w="5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B1B85" w14:textId="77777777" w:rsidR="00C07E54" w:rsidRPr="00C806C3" w:rsidRDefault="00C806C3" w:rsidP="00602D06">
            <w:pPr>
              <w:spacing w:after="0" w:line="240" w:lineRule="auto"/>
              <w:rPr>
                <w:rFonts w:eastAsia="PMingLiU" w:cs="Arial"/>
                <w:lang w:val="en-US"/>
              </w:rPr>
            </w:pPr>
            <w:r>
              <w:rPr>
                <w:rFonts w:eastAsia="PMingLiU" w:cs="Arial"/>
              </w:rPr>
              <w:t>&lt;</w:t>
            </w:r>
            <w:proofErr w:type="spellStart"/>
            <w:r>
              <w:rPr>
                <w:rFonts w:eastAsia="PMingLiU" w:cs="Arial"/>
              </w:rPr>
              <w:t>DESCRIPCION_OFERTA</w:t>
            </w:r>
            <w:proofErr w:type="spellEnd"/>
            <w:r>
              <w:rPr>
                <w:rFonts w:eastAsia="PMingLiU" w:cs="Arial"/>
              </w:rPr>
              <w:t>&gt;</w:t>
            </w:r>
          </w:p>
        </w:tc>
      </w:tr>
      <w:tr w:rsidR="00C07E54" w:rsidRPr="001B7180" w14:paraId="469ABC44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B3603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6" w:name="_Toc334600852"/>
            <w:bookmarkStart w:id="7" w:name="_Toc339463339"/>
            <w:r w:rsidRPr="002167E2">
              <w:rPr>
                <w:rFonts w:cs="Arial"/>
                <w:b/>
                <w:bCs/>
              </w:rPr>
              <w:t>Código del Documento:</w:t>
            </w:r>
            <w:bookmarkEnd w:id="6"/>
            <w:bookmarkEnd w:id="7"/>
          </w:p>
        </w:tc>
        <w:tc>
          <w:tcPr>
            <w:tcW w:w="5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3D979" w14:textId="5F35BD68" w:rsidR="00C07E54" w:rsidRPr="00B0744F" w:rsidRDefault="00CE19D4" w:rsidP="00602D06">
            <w:pPr>
              <w:spacing w:after="0" w:line="240" w:lineRule="auto"/>
              <w:rPr>
                <w:rFonts w:cs="Arial"/>
                <w:u w:val="single"/>
              </w:rPr>
            </w:pPr>
            <w:r w:rsidRPr="00CE19D4">
              <w:rPr>
                <w:rFonts w:cs="Arial"/>
              </w:rPr>
              <w:t>&lt;</w:t>
            </w:r>
            <w:proofErr w:type="spellStart"/>
            <w:r w:rsidRPr="00CE19D4">
              <w:rPr>
                <w:rFonts w:cs="Arial"/>
              </w:rPr>
              <w:t>CODIGO_OFERTA</w:t>
            </w:r>
            <w:proofErr w:type="spellEnd"/>
            <w:r w:rsidR="00B0744F">
              <w:rPr>
                <w:rFonts w:cs="Arial"/>
              </w:rPr>
              <w:t>&gt;</w:t>
            </w:r>
          </w:p>
        </w:tc>
      </w:tr>
    </w:tbl>
    <w:p w14:paraId="39355738" w14:textId="00DF5DEA" w:rsidR="00C07E54" w:rsidRDefault="00C07E54" w:rsidP="00C07E54">
      <w:pPr>
        <w:spacing w:after="0" w:line="240" w:lineRule="auto"/>
        <w:rPr>
          <w:rFonts w:cs="Arial"/>
          <w:highlight w:val="yellow"/>
        </w:rPr>
      </w:pPr>
    </w:p>
    <w:p w14:paraId="0981436B" w14:textId="77777777" w:rsidR="00845269" w:rsidRPr="00682051" w:rsidRDefault="00845269" w:rsidP="00845269">
      <w:pPr>
        <w:spacing w:after="0" w:line="240" w:lineRule="auto"/>
        <w:rPr>
          <w:rFonts w:cs="Arial"/>
          <w:highlight w:val="yellow"/>
        </w:rPr>
      </w:pPr>
    </w:p>
    <w:tbl>
      <w:tblPr>
        <w:tblpPr w:leftFromText="180" w:rightFromText="180" w:vertAnchor="page" w:horzAnchor="margin" w:tblpXSpec="center" w:tblpY="9010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501"/>
        <w:gridCol w:w="1210"/>
        <w:gridCol w:w="1670"/>
        <w:gridCol w:w="1657"/>
        <w:gridCol w:w="1522"/>
      </w:tblGrid>
      <w:tr w:rsidR="00845269" w:rsidRPr="002167E2" w14:paraId="6701D51F" w14:textId="77777777" w:rsidTr="00A1729C">
        <w:trPr>
          <w:trHeight w:val="274"/>
        </w:trPr>
        <w:tc>
          <w:tcPr>
            <w:tcW w:w="1188" w:type="dxa"/>
            <w:shd w:val="clear" w:color="auto" w:fill="CCCCCC"/>
            <w:vAlign w:val="center"/>
          </w:tcPr>
          <w:p w14:paraId="3F0410E9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8" w:name="_Toc326074080"/>
            <w:bookmarkStart w:id="9" w:name="_Toc326074297"/>
            <w:bookmarkStart w:id="10" w:name="_Toc326075026"/>
            <w:bookmarkStart w:id="11" w:name="_Toc326137877"/>
            <w:bookmarkStart w:id="12" w:name="_Toc326151880"/>
            <w:bookmarkStart w:id="13" w:name="_Toc326582988"/>
            <w:bookmarkStart w:id="14" w:name="_Toc327173712"/>
            <w:bookmarkStart w:id="15" w:name="_Toc333581459"/>
            <w:bookmarkStart w:id="16" w:name="_Toc333917814"/>
            <w:bookmarkStart w:id="17" w:name="_Toc333925978"/>
            <w:bookmarkStart w:id="18" w:name="_Toc334012718"/>
            <w:bookmarkStart w:id="19" w:name="_Toc334600854"/>
            <w:bookmarkStart w:id="20" w:name="_Toc339463341"/>
            <w:r w:rsidRPr="002167E2">
              <w:rPr>
                <w:rFonts w:cs="Arial"/>
              </w:rPr>
              <w:t>Revisión: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501" w:type="dxa"/>
            <w:shd w:val="clear" w:color="auto" w:fill="CCCCCC"/>
            <w:vAlign w:val="center"/>
          </w:tcPr>
          <w:p w14:paraId="1A09A336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21" w:name="_Toc326074081"/>
            <w:bookmarkStart w:id="22" w:name="_Toc326074298"/>
            <w:bookmarkStart w:id="23" w:name="_Toc326075027"/>
            <w:bookmarkStart w:id="24" w:name="_Toc326137878"/>
            <w:bookmarkStart w:id="25" w:name="_Toc326151881"/>
            <w:bookmarkStart w:id="26" w:name="_Toc326582989"/>
            <w:bookmarkStart w:id="27" w:name="_Toc327173713"/>
            <w:bookmarkStart w:id="28" w:name="_Toc333581460"/>
            <w:bookmarkStart w:id="29" w:name="_Toc333917815"/>
            <w:bookmarkStart w:id="30" w:name="_Toc333925979"/>
            <w:bookmarkStart w:id="31" w:name="_Toc334012719"/>
            <w:bookmarkStart w:id="32" w:name="_Toc334600855"/>
            <w:bookmarkStart w:id="33" w:name="_Toc339463342"/>
            <w:r w:rsidRPr="002167E2">
              <w:rPr>
                <w:rFonts w:cs="Arial"/>
              </w:rPr>
              <w:t>Fecha: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210" w:type="dxa"/>
            <w:shd w:val="clear" w:color="auto" w:fill="CCCCCC"/>
            <w:vAlign w:val="center"/>
          </w:tcPr>
          <w:p w14:paraId="7EC70144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34" w:name="_Toc326074082"/>
            <w:bookmarkStart w:id="35" w:name="_Toc326074299"/>
            <w:bookmarkStart w:id="36" w:name="_Toc326075028"/>
            <w:bookmarkStart w:id="37" w:name="_Toc326137879"/>
            <w:bookmarkStart w:id="38" w:name="_Toc326151882"/>
            <w:bookmarkStart w:id="39" w:name="_Toc326582990"/>
            <w:bookmarkStart w:id="40" w:name="_Toc327173714"/>
            <w:bookmarkStart w:id="41" w:name="_Toc333581461"/>
            <w:bookmarkStart w:id="42" w:name="_Toc333917816"/>
            <w:bookmarkStart w:id="43" w:name="_Toc333925980"/>
            <w:bookmarkStart w:id="44" w:name="_Toc334012720"/>
            <w:bookmarkStart w:id="45" w:name="_Toc334600856"/>
            <w:bookmarkStart w:id="46" w:name="_Toc339463343"/>
            <w:r w:rsidRPr="002167E2">
              <w:rPr>
                <w:rFonts w:cs="Arial"/>
              </w:rPr>
              <w:t>Próxima Revisión: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1670" w:type="dxa"/>
            <w:shd w:val="clear" w:color="auto" w:fill="CCCCCC"/>
            <w:vAlign w:val="center"/>
          </w:tcPr>
          <w:p w14:paraId="338885D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47" w:name="_Toc326074083"/>
            <w:bookmarkStart w:id="48" w:name="_Toc326074300"/>
            <w:bookmarkStart w:id="49" w:name="_Toc326075029"/>
            <w:bookmarkStart w:id="50" w:name="_Toc326137880"/>
            <w:bookmarkStart w:id="51" w:name="_Toc326151883"/>
            <w:bookmarkStart w:id="52" w:name="_Toc326582991"/>
            <w:bookmarkStart w:id="53" w:name="_Toc327173715"/>
            <w:bookmarkStart w:id="54" w:name="_Toc333581462"/>
            <w:bookmarkStart w:id="55" w:name="_Toc333917817"/>
            <w:bookmarkStart w:id="56" w:name="_Toc333925981"/>
            <w:bookmarkStart w:id="57" w:name="_Toc334012721"/>
            <w:bookmarkStart w:id="58" w:name="_Toc334600857"/>
            <w:bookmarkStart w:id="59" w:name="_Toc339463344"/>
            <w:r w:rsidRPr="002167E2">
              <w:rPr>
                <w:rFonts w:cs="Arial"/>
              </w:rPr>
              <w:t>Elaborado por:</w:t>
            </w:r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1657" w:type="dxa"/>
            <w:shd w:val="clear" w:color="auto" w:fill="CCCCCC"/>
            <w:vAlign w:val="center"/>
          </w:tcPr>
          <w:p w14:paraId="17825CFF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60" w:name="_Toc326074084"/>
            <w:bookmarkStart w:id="61" w:name="_Toc326074301"/>
            <w:bookmarkStart w:id="62" w:name="_Toc326075030"/>
            <w:bookmarkStart w:id="63" w:name="_Toc326137881"/>
            <w:bookmarkStart w:id="64" w:name="_Toc326151884"/>
            <w:bookmarkStart w:id="65" w:name="_Toc326582992"/>
            <w:bookmarkStart w:id="66" w:name="_Toc327173716"/>
            <w:bookmarkStart w:id="67" w:name="_Toc333581463"/>
            <w:bookmarkStart w:id="68" w:name="_Toc333917818"/>
            <w:bookmarkStart w:id="69" w:name="_Toc333925982"/>
            <w:bookmarkStart w:id="70" w:name="_Toc334012722"/>
            <w:bookmarkStart w:id="71" w:name="_Toc334600858"/>
            <w:bookmarkStart w:id="72" w:name="_Toc339463345"/>
            <w:r w:rsidRPr="002167E2">
              <w:rPr>
                <w:rFonts w:cs="Arial"/>
              </w:rPr>
              <w:t>Revisado por: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1522" w:type="dxa"/>
            <w:shd w:val="clear" w:color="auto" w:fill="CCCCCC"/>
            <w:vAlign w:val="center"/>
          </w:tcPr>
          <w:p w14:paraId="7F3673B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73" w:name="_Toc326074085"/>
            <w:bookmarkStart w:id="74" w:name="_Toc326074302"/>
            <w:bookmarkStart w:id="75" w:name="_Toc326075031"/>
            <w:bookmarkStart w:id="76" w:name="_Toc326137882"/>
            <w:bookmarkStart w:id="77" w:name="_Toc326151885"/>
            <w:bookmarkStart w:id="78" w:name="_Toc326582993"/>
            <w:bookmarkStart w:id="79" w:name="_Toc327173717"/>
            <w:bookmarkStart w:id="80" w:name="_Toc333581464"/>
            <w:bookmarkStart w:id="81" w:name="_Toc333917819"/>
            <w:bookmarkStart w:id="82" w:name="_Toc333925983"/>
            <w:bookmarkStart w:id="83" w:name="_Toc334012723"/>
            <w:bookmarkStart w:id="84" w:name="_Toc334600859"/>
            <w:bookmarkStart w:id="85" w:name="_Toc339463346"/>
            <w:r w:rsidRPr="002167E2">
              <w:rPr>
                <w:rFonts w:cs="Arial"/>
              </w:rPr>
              <w:t>Aprobado por:</w:t>
            </w:r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</w:tc>
      </w:tr>
      <w:tr w:rsidR="00845269" w:rsidRPr="002167E2" w14:paraId="4D5FB6F5" w14:textId="77777777" w:rsidTr="00A1729C">
        <w:trPr>
          <w:trHeight w:val="260"/>
        </w:trPr>
        <w:tc>
          <w:tcPr>
            <w:tcW w:w="1188" w:type="dxa"/>
            <w:shd w:val="clear" w:color="auto" w:fill="auto"/>
            <w:vAlign w:val="center"/>
          </w:tcPr>
          <w:p w14:paraId="4C59F588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322D3222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0AE90005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7B2861A" w14:textId="77777777" w:rsidR="00845269" w:rsidRPr="00E13779" w:rsidRDefault="00845269" w:rsidP="00A1729C">
            <w:pPr>
              <w:spacing w:after="0" w:line="240" w:lineRule="auto"/>
              <w:jc w:val="center"/>
              <w:rPr>
                <w:rFonts w:cs="Arial"/>
                <w:lang w:val="es-419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06CF5576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5B0E4451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0FC8C175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6BFAC58B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0E795EF5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613CA169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6E093320" w14:textId="77777777" w:rsidR="00845269" w:rsidRPr="005B43D3" w:rsidRDefault="00845269" w:rsidP="00A1729C">
            <w:pPr>
              <w:spacing w:after="0" w:line="240" w:lineRule="auto"/>
              <w:jc w:val="center"/>
              <w:rPr>
                <w:rFonts w:cs="Arial"/>
                <w:u w:val="single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71FB47BC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FFBF3E7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197A02A1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23B2657F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0DEC714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42C1CCB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1FD6625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7E886F3C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53204EC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19834BC9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78C39D0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036BD469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5AC082E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66AD20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B09196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57209F1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1DC43322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5CFF141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40B3A24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466586C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3FEFC22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BF9224B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FA5914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4E411D40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0AEA520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5A58C21C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1A1B8C8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DEB078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2C8BF8B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0D1734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78FC577A" w14:textId="77777777" w:rsidTr="00A1729C">
        <w:trPr>
          <w:trHeight w:val="170"/>
        </w:trPr>
        <w:tc>
          <w:tcPr>
            <w:tcW w:w="1188" w:type="dxa"/>
            <w:shd w:val="clear" w:color="auto" w:fill="auto"/>
            <w:vAlign w:val="center"/>
          </w:tcPr>
          <w:p w14:paraId="330BF6A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6D01DBF9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7B60DCF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E09ACCC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436E97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29A6A45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03B4DF68" w14:textId="77777777" w:rsidR="00845269" w:rsidRPr="002167E2" w:rsidRDefault="00845269" w:rsidP="00845269">
      <w:pPr>
        <w:spacing w:after="0" w:line="240" w:lineRule="auto"/>
        <w:rPr>
          <w:rFonts w:cs="Arial"/>
        </w:rPr>
      </w:pPr>
    </w:p>
    <w:tbl>
      <w:tblPr>
        <w:tblpPr w:leftFromText="141" w:rightFromText="141" w:vertAnchor="text" w:horzAnchor="margin" w:tblpXSpec="center" w:tblpY="44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784"/>
        <w:gridCol w:w="1276"/>
        <w:gridCol w:w="4500"/>
      </w:tblGrid>
      <w:tr w:rsidR="00845269" w:rsidRPr="002167E2" w14:paraId="40078013" w14:textId="77777777" w:rsidTr="00A1729C">
        <w:tc>
          <w:tcPr>
            <w:tcW w:w="1188" w:type="dxa"/>
            <w:shd w:val="clear" w:color="auto" w:fill="CCCCCC"/>
            <w:vAlign w:val="center"/>
          </w:tcPr>
          <w:p w14:paraId="4CEB4477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86" w:name="_Toc326074087"/>
            <w:bookmarkStart w:id="87" w:name="_Toc326074304"/>
            <w:bookmarkStart w:id="88" w:name="_Toc326075033"/>
            <w:bookmarkStart w:id="89" w:name="_Toc326137884"/>
            <w:bookmarkStart w:id="90" w:name="_Toc326151887"/>
            <w:bookmarkStart w:id="91" w:name="_Toc326583001"/>
            <w:bookmarkStart w:id="92" w:name="_Toc327173725"/>
            <w:bookmarkStart w:id="93" w:name="_Toc333581472"/>
            <w:bookmarkStart w:id="94" w:name="_Toc333917827"/>
            <w:bookmarkStart w:id="95" w:name="_Toc333925991"/>
            <w:bookmarkStart w:id="96" w:name="_Toc334012743"/>
            <w:bookmarkStart w:id="97" w:name="_Toc334600879"/>
            <w:bookmarkStart w:id="98" w:name="_Toc339463353"/>
            <w:r w:rsidRPr="002167E2">
              <w:rPr>
                <w:rFonts w:cs="Arial"/>
              </w:rPr>
              <w:t>No Revisión:</w:t>
            </w:r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  <w:tc>
          <w:tcPr>
            <w:tcW w:w="1784" w:type="dxa"/>
            <w:shd w:val="clear" w:color="auto" w:fill="CCCCCC"/>
            <w:vAlign w:val="center"/>
          </w:tcPr>
          <w:p w14:paraId="78AE5F1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99" w:name="_Toc326074088"/>
            <w:bookmarkStart w:id="100" w:name="_Toc326074305"/>
            <w:bookmarkStart w:id="101" w:name="_Toc326075034"/>
            <w:bookmarkStart w:id="102" w:name="_Toc326137885"/>
            <w:bookmarkStart w:id="103" w:name="_Toc326151888"/>
            <w:bookmarkStart w:id="104" w:name="_Toc326583002"/>
            <w:bookmarkStart w:id="105" w:name="_Toc327173726"/>
            <w:bookmarkStart w:id="106" w:name="_Toc333581473"/>
            <w:bookmarkStart w:id="107" w:name="_Toc333917828"/>
            <w:bookmarkStart w:id="108" w:name="_Toc333925992"/>
            <w:bookmarkStart w:id="109" w:name="_Toc334012744"/>
            <w:bookmarkStart w:id="110" w:name="_Toc334600880"/>
            <w:bookmarkStart w:id="111" w:name="_Toc339463354"/>
            <w:r w:rsidRPr="002167E2">
              <w:rPr>
                <w:rFonts w:cs="Arial"/>
              </w:rPr>
              <w:t>Fecha:</w:t>
            </w:r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  <w:tc>
          <w:tcPr>
            <w:tcW w:w="1276" w:type="dxa"/>
            <w:shd w:val="clear" w:color="auto" w:fill="CCCCCC"/>
            <w:vAlign w:val="center"/>
          </w:tcPr>
          <w:p w14:paraId="5483221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112" w:name="_Toc326074089"/>
            <w:bookmarkStart w:id="113" w:name="_Toc326074306"/>
            <w:bookmarkStart w:id="114" w:name="_Toc326075035"/>
            <w:bookmarkStart w:id="115" w:name="_Toc326137886"/>
            <w:bookmarkStart w:id="116" w:name="_Toc326151889"/>
            <w:bookmarkStart w:id="117" w:name="_Toc326583003"/>
            <w:bookmarkStart w:id="118" w:name="_Toc327173727"/>
            <w:bookmarkStart w:id="119" w:name="_Toc333581474"/>
            <w:bookmarkStart w:id="120" w:name="_Toc333917829"/>
            <w:bookmarkStart w:id="121" w:name="_Toc333925993"/>
            <w:bookmarkStart w:id="122" w:name="_Toc334012745"/>
            <w:bookmarkStart w:id="123" w:name="_Toc334600881"/>
            <w:bookmarkStart w:id="124" w:name="_Toc339463355"/>
            <w:r w:rsidRPr="002167E2">
              <w:rPr>
                <w:rFonts w:cs="Arial"/>
              </w:rPr>
              <w:t>Páginas Revisadas: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4500" w:type="dxa"/>
            <w:shd w:val="clear" w:color="auto" w:fill="CCCCCC"/>
            <w:vAlign w:val="center"/>
          </w:tcPr>
          <w:p w14:paraId="45BEB3E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125" w:name="_Toc326074090"/>
            <w:bookmarkStart w:id="126" w:name="_Toc326074307"/>
            <w:bookmarkStart w:id="127" w:name="_Toc326075036"/>
            <w:bookmarkStart w:id="128" w:name="_Toc326137887"/>
            <w:bookmarkStart w:id="129" w:name="_Toc326151890"/>
            <w:bookmarkStart w:id="130" w:name="_Toc326583004"/>
            <w:bookmarkStart w:id="131" w:name="_Toc327173728"/>
            <w:bookmarkStart w:id="132" w:name="_Toc333581475"/>
            <w:bookmarkStart w:id="133" w:name="_Toc333917830"/>
            <w:bookmarkStart w:id="134" w:name="_Toc333925994"/>
            <w:bookmarkStart w:id="135" w:name="_Toc334012746"/>
            <w:bookmarkStart w:id="136" w:name="_Toc334600882"/>
            <w:bookmarkStart w:id="137" w:name="_Toc339463356"/>
            <w:r w:rsidRPr="002167E2">
              <w:rPr>
                <w:rFonts w:cs="Arial"/>
              </w:rPr>
              <w:t>Motivo de la revisión:</w:t>
            </w:r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</w:p>
        </w:tc>
      </w:tr>
      <w:tr w:rsidR="00845269" w:rsidRPr="002167E2" w14:paraId="62F64365" w14:textId="77777777" w:rsidTr="00A1729C">
        <w:tc>
          <w:tcPr>
            <w:tcW w:w="1188" w:type="dxa"/>
            <w:shd w:val="clear" w:color="auto" w:fill="auto"/>
            <w:vAlign w:val="center"/>
          </w:tcPr>
          <w:p w14:paraId="7AC941B9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15EB5AD5" w14:textId="77777777" w:rsidR="00845269" w:rsidRPr="003B706D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086457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39FE119B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331EBBFC" w14:textId="77777777" w:rsidTr="00A1729C">
        <w:tc>
          <w:tcPr>
            <w:tcW w:w="1188" w:type="dxa"/>
            <w:shd w:val="clear" w:color="auto" w:fill="auto"/>
            <w:vAlign w:val="center"/>
          </w:tcPr>
          <w:p w14:paraId="1C846810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1E98F6A5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D3AE0B2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06CAF4D1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23393E3C" w14:textId="77777777" w:rsidTr="00A1729C">
        <w:tc>
          <w:tcPr>
            <w:tcW w:w="1188" w:type="dxa"/>
            <w:shd w:val="clear" w:color="auto" w:fill="auto"/>
            <w:vAlign w:val="center"/>
          </w:tcPr>
          <w:p w14:paraId="3D1E8604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57082EA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FF1B4E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26B5B04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67500796" w14:textId="77777777" w:rsidTr="00A1729C">
        <w:tc>
          <w:tcPr>
            <w:tcW w:w="1188" w:type="dxa"/>
            <w:shd w:val="clear" w:color="auto" w:fill="auto"/>
            <w:vAlign w:val="center"/>
          </w:tcPr>
          <w:p w14:paraId="6615497A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59B0CAA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E5C244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5FE8213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5BD73C49" w14:textId="77777777" w:rsidTr="00A1729C">
        <w:tc>
          <w:tcPr>
            <w:tcW w:w="1188" w:type="dxa"/>
            <w:shd w:val="clear" w:color="auto" w:fill="auto"/>
            <w:vAlign w:val="center"/>
          </w:tcPr>
          <w:p w14:paraId="043FEAF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23251D8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E9C4AA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602A8FB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6964A6DE" w14:textId="77777777" w:rsidTr="00A1729C">
        <w:tc>
          <w:tcPr>
            <w:tcW w:w="1188" w:type="dxa"/>
            <w:shd w:val="clear" w:color="auto" w:fill="auto"/>
            <w:vAlign w:val="center"/>
          </w:tcPr>
          <w:p w14:paraId="6B30A53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443E3F7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166D76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2E72138C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511285BA" w14:textId="77777777" w:rsidTr="00A1729C">
        <w:tc>
          <w:tcPr>
            <w:tcW w:w="1188" w:type="dxa"/>
            <w:shd w:val="clear" w:color="auto" w:fill="auto"/>
            <w:vAlign w:val="center"/>
          </w:tcPr>
          <w:p w14:paraId="556277A7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3D9515D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72A5BB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184CB04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4EA121C9" w14:textId="77777777" w:rsidR="00845269" w:rsidRPr="002167E2" w:rsidRDefault="00845269" w:rsidP="00845269">
      <w:pPr>
        <w:spacing w:after="0" w:line="240" w:lineRule="auto"/>
        <w:rPr>
          <w:rFonts w:cs="Arial"/>
        </w:rPr>
      </w:pPr>
    </w:p>
    <w:p w14:paraId="169A0778" w14:textId="77777777" w:rsidR="00845269" w:rsidRPr="002167E2" w:rsidRDefault="00845269" w:rsidP="00845269">
      <w:pPr>
        <w:spacing w:after="0" w:line="240" w:lineRule="auto"/>
        <w:rPr>
          <w:rFonts w:cs="Arial"/>
        </w:rPr>
      </w:pPr>
    </w:p>
    <w:p w14:paraId="2E1D4C34" w14:textId="77777777" w:rsidR="00845269" w:rsidRPr="002167E2" w:rsidRDefault="00845269" w:rsidP="00845269">
      <w:pPr>
        <w:spacing w:after="0" w:line="240" w:lineRule="auto"/>
        <w:rPr>
          <w:rFonts w:cs="Arial"/>
        </w:rPr>
      </w:pPr>
    </w:p>
    <w:p w14:paraId="350136EA" w14:textId="77777777" w:rsidR="00845269" w:rsidRPr="002167E2" w:rsidRDefault="00845269" w:rsidP="00845269">
      <w:pPr>
        <w:spacing w:after="0" w:line="240" w:lineRule="auto"/>
        <w:rPr>
          <w:rFonts w:cs="Arial"/>
          <w:bCs/>
          <w:color w:val="0000FF"/>
        </w:rPr>
      </w:pPr>
    </w:p>
    <w:p w14:paraId="0AA4888D" w14:textId="77777777" w:rsidR="00845269" w:rsidRPr="002167E2" w:rsidRDefault="00845269" w:rsidP="00845269">
      <w:pPr>
        <w:tabs>
          <w:tab w:val="left" w:pos="3696"/>
        </w:tabs>
        <w:spacing w:after="0" w:line="240" w:lineRule="auto"/>
        <w:rPr>
          <w:rFonts w:cs="Arial"/>
        </w:rPr>
      </w:pPr>
      <w:r w:rsidRPr="002167E2">
        <w:rPr>
          <w:rFonts w:cs="Arial"/>
          <w:bCs/>
          <w:color w:val="0000FF"/>
        </w:rPr>
        <w:tab/>
      </w:r>
      <w:bookmarkStart w:id="138" w:name="_Toc334600878"/>
      <w:bookmarkStart w:id="139" w:name="_Toc339463357"/>
      <w:r w:rsidRPr="002167E2">
        <w:rPr>
          <w:rFonts w:cs="Arial"/>
          <w:b/>
        </w:rPr>
        <w:t>Historial de Revisiones</w:t>
      </w:r>
      <w:bookmarkEnd w:id="138"/>
      <w:bookmarkEnd w:id="139"/>
    </w:p>
    <w:p w14:paraId="65173F05" w14:textId="77777777" w:rsidR="00845269" w:rsidRPr="001B7180" w:rsidRDefault="00845269" w:rsidP="00845269">
      <w:pPr>
        <w:spacing w:after="0" w:line="240" w:lineRule="auto"/>
        <w:rPr>
          <w:rFonts w:cs="Arial"/>
          <w:highlight w:val="yellow"/>
        </w:rPr>
      </w:pPr>
    </w:p>
    <w:p w14:paraId="47D98CB1" w14:textId="77777777" w:rsidR="00845269" w:rsidRPr="00CD0951" w:rsidRDefault="00845269" w:rsidP="00845269">
      <w:pPr>
        <w:rPr>
          <w:rFonts w:ascii="Tahoma" w:hAnsi="Tahoma" w:cs="Tahoma"/>
          <w:b/>
          <w:sz w:val="24"/>
          <w:szCs w:val="24"/>
          <w:highlight w:val="yellow"/>
          <w:lang w:val="es-CO"/>
        </w:rPr>
      </w:pPr>
    </w:p>
    <w:p w14:paraId="7FF72F06" w14:textId="77777777" w:rsidR="00845269" w:rsidRPr="001D37C0" w:rsidRDefault="00845269" w:rsidP="00845269">
      <w:pPr>
        <w:rPr>
          <w:rFonts w:ascii="Tahoma" w:hAnsi="Tahoma" w:cs="Tahoma"/>
          <w:b/>
          <w:sz w:val="24"/>
          <w:szCs w:val="24"/>
          <w:highlight w:val="yellow"/>
          <w:lang w:val="es-CO"/>
        </w:rPr>
      </w:pPr>
    </w:p>
    <w:tbl>
      <w:tblPr>
        <w:tblpPr w:leftFromText="141" w:rightFromText="141" w:vertAnchor="text" w:horzAnchor="margin" w:tblpXSpec="center" w:tblpY="150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1620"/>
        <w:gridCol w:w="1620"/>
      </w:tblGrid>
      <w:tr w:rsidR="00845269" w:rsidRPr="002167E2" w14:paraId="0712F65A" w14:textId="77777777" w:rsidTr="00A1729C">
        <w:tc>
          <w:tcPr>
            <w:tcW w:w="8748" w:type="dxa"/>
            <w:gridSpan w:val="3"/>
            <w:shd w:val="clear" w:color="auto" w:fill="CCCCCC"/>
          </w:tcPr>
          <w:p w14:paraId="48D3F962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40" w:name="_Toc326074091"/>
            <w:bookmarkStart w:id="141" w:name="_Toc326074308"/>
            <w:bookmarkStart w:id="142" w:name="_Toc326075037"/>
            <w:bookmarkStart w:id="143" w:name="_Toc326137888"/>
            <w:bookmarkStart w:id="144" w:name="_Toc326151891"/>
            <w:bookmarkStart w:id="145" w:name="_Toc326583005"/>
            <w:bookmarkStart w:id="146" w:name="_Toc327173729"/>
            <w:bookmarkStart w:id="147" w:name="_Toc333581476"/>
            <w:bookmarkStart w:id="148" w:name="_Toc333917831"/>
            <w:bookmarkStart w:id="149" w:name="_Toc333925995"/>
            <w:bookmarkStart w:id="150" w:name="_Toc334012755"/>
            <w:bookmarkStart w:id="151" w:name="_Toc334600891"/>
            <w:bookmarkStart w:id="152" w:name="_Toc339463358"/>
            <w:r w:rsidRPr="002167E2">
              <w:rPr>
                <w:rFonts w:cs="Arial"/>
              </w:rPr>
              <w:t>Control de Distribución</w:t>
            </w:r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</w:tr>
      <w:tr w:rsidR="00845269" w:rsidRPr="002167E2" w14:paraId="5DFD840B" w14:textId="77777777" w:rsidTr="00A1729C">
        <w:tc>
          <w:tcPr>
            <w:tcW w:w="5508" w:type="dxa"/>
            <w:shd w:val="clear" w:color="auto" w:fill="CCCCCC"/>
          </w:tcPr>
          <w:p w14:paraId="7D8194B0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53" w:name="_Toc326074092"/>
            <w:bookmarkStart w:id="154" w:name="_Toc326074309"/>
            <w:bookmarkStart w:id="155" w:name="_Toc326075038"/>
            <w:bookmarkStart w:id="156" w:name="_Toc326137889"/>
            <w:bookmarkStart w:id="157" w:name="_Toc326151892"/>
            <w:bookmarkStart w:id="158" w:name="_Toc326583006"/>
            <w:bookmarkStart w:id="159" w:name="_Toc327173730"/>
            <w:bookmarkStart w:id="160" w:name="_Toc333581477"/>
            <w:bookmarkStart w:id="161" w:name="_Toc333917832"/>
            <w:bookmarkStart w:id="162" w:name="_Toc333925996"/>
            <w:bookmarkStart w:id="163" w:name="_Toc334012756"/>
            <w:bookmarkStart w:id="164" w:name="_Toc334600892"/>
            <w:bookmarkStart w:id="165" w:name="_Toc339463359"/>
            <w:r w:rsidRPr="002167E2">
              <w:rPr>
                <w:rFonts w:cs="Arial"/>
              </w:rPr>
              <w:t>Ubicación del Documento: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</w:p>
        </w:tc>
        <w:tc>
          <w:tcPr>
            <w:tcW w:w="1620" w:type="dxa"/>
            <w:shd w:val="clear" w:color="auto" w:fill="CCCCCC"/>
            <w:vAlign w:val="center"/>
          </w:tcPr>
          <w:p w14:paraId="6F321467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66" w:name="_Toc326074093"/>
            <w:bookmarkStart w:id="167" w:name="_Toc326074310"/>
            <w:bookmarkStart w:id="168" w:name="_Toc326075039"/>
            <w:bookmarkStart w:id="169" w:name="_Toc326137890"/>
            <w:bookmarkStart w:id="170" w:name="_Toc326151893"/>
            <w:bookmarkStart w:id="171" w:name="_Toc326583007"/>
            <w:bookmarkStart w:id="172" w:name="_Toc327173731"/>
            <w:bookmarkStart w:id="173" w:name="_Toc333581478"/>
            <w:bookmarkStart w:id="174" w:name="_Toc333917833"/>
            <w:bookmarkStart w:id="175" w:name="_Toc333925997"/>
            <w:bookmarkStart w:id="176" w:name="_Toc334012757"/>
            <w:bookmarkStart w:id="177" w:name="_Toc334600893"/>
            <w:bookmarkStart w:id="178" w:name="_Toc339463360"/>
            <w:r w:rsidRPr="002167E2">
              <w:rPr>
                <w:rFonts w:cs="Arial"/>
              </w:rPr>
              <w:t>Controlada</w:t>
            </w:r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  <w:tc>
          <w:tcPr>
            <w:tcW w:w="1620" w:type="dxa"/>
            <w:shd w:val="clear" w:color="auto" w:fill="CCCCCC"/>
            <w:vAlign w:val="center"/>
          </w:tcPr>
          <w:p w14:paraId="6F45A5FB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79" w:name="_Toc326074094"/>
            <w:bookmarkStart w:id="180" w:name="_Toc326074311"/>
            <w:bookmarkStart w:id="181" w:name="_Toc326075040"/>
            <w:bookmarkStart w:id="182" w:name="_Toc326137891"/>
            <w:bookmarkStart w:id="183" w:name="_Toc326151894"/>
            <w:bookmarkStart w:id="184" w:name="_Toc326583008"/>
            <w:bookmarkStart w:id="185" w:name="_Toc327173732"/>
            <w:bookmarkStart w:id="186" w:name="_Toc333581479"/>
            <w:bookmarkStart w:id="187" w:name="_Toc333917834"/>
            <w:bookmarkStart w:id="188" w:name="_Toc333925998"/>
            <w:bookmarkStart w:id="189" w:name="_Toc334012758"/>
            <w:bookmarkStart w:id="190" w:name="_Toc334600894"/>
            <w:bookmarkStart w:id="191" w:name="_Toc339463361"/>
            <w:r w:rsidRPr="002167E2">
              <w:rPr>
                <w:rFonts w:cs="Arial"/>
              </w:rPr>
              <w:t>No Controlada</w:t>
            </w:r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</w:tr>
      <w:tr w:rsidR="00845269" w:rsidRPr="002167E2" w14:paraId="171799CE" w14:textId="77777777" w:rsidTr="00A1729C">
        <w:tc>
          <w:tcPr>
            <w:tcW w:w="5508" w:type="dxa"/>
            <w:shd w:val="clear" w:color="auto" w:fill="auto"/>
            <w:vAlign w:val="center"/>
          </w:tcPr>
          <w:p w14:paraId="61BF8F8F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92" w:name="_Toc339463362"/>
            <w:r w:rsidRPr="002167E2">
              <w:rPr>
                <w:rFonts w:cs="Arial"/>
              </w:rPr>
              <w:t>Facilidades</w:t>
            </w:r>
            <w:bookmarkEnd w:id="192"/>
          </w:p>
        </w:tc>
        <w:tc>
          <w:tcPr>
            <w:tcW w:w="1620" w:type="dxa"/>
            <w:shd w:val="clear" w:color="auto" w:fill="auto"/>
            <w:vAlign w:val="center"/>
          </w:tcPr>
          <w:p w14:paraId="0CF33A9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A1A897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193" w:name="_Toc326074096"/>
            <w:bookmarkStart w:id="194" w:name="_Toc326074313"/>
            <w:bookmarkStart w:id="195" w:name="_Toc326075042"/>
            <w:bookmarkStart w:id="196" w:name="_Toc326137893"/>
            <w:bookmarkStart w:id="197" w:name="_Toc326151896"/>
            <w:bookmarkStart w:id="198" w:name="_Toc326583010"/>
            <w:bookmarkStart w:id="199" w:name="_Toc327173734"/>
            <w:bookmarkStart w:id="200" w:name="_Toc333581481"/>
            <w:bookmarkStart w:id="201" w:name="_Toc333917836"/>
            <w:bookmarkStart w:id="202" w:name="_Toc333926000"/>
            <w:bookmarkStart w:id="203" w:name="_Toc334012760"/>
            <w:bookmarkStart w:id="204" w:name="_Toc334600896"/>
            <w:bookmarkStart w:id="205" w:name="_Toc339463363"/>
            <w:r w:rsidRPr="002167E2">
              <w:rPr>
                <w:rFonts w:cs="Arial"/>
              </w:rPr>
              <w:t>X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</w:p>
        </w:tc>
      </w:tr>
      <w:tr w:rsidR="00845269" w:rsidRPr="002167E2" w14:paraId="210BA583" w14:textId="77777777" w:rsidTr="00A1729C">
        <w:tc>
          <w:tcPr>
            <w:tcW w:w="5508" w:type="dxa"/>
            <w:shd w:val="clear" w:color="auto" w:fill="auto"/>
            <w:vAlign w:val="center"/>
          </w:tcPr>
          <w:p w14:paraId="7F7440EF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206" w:name="_Toc339463364"/>
            <w:r w:rsidRPr="002167E2">
              <w:rPr>
                <w:rFonts w:cs="Arial"/>
              </w:rPr>
              <w:t xml:space="preserve">Control de Documentos </w:t>
            </w:r>
            <w:bookmarkEnd w:id="206"/>
            <w:r>
              <w:rPr>
                <w:rFonts w:cs="Arial"/>
              </w:rPr>
              <w:t>CPP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9EC0D8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207" w:name="_Toc326074098"/>
            <w:bookmarkStart w:id="208" w:name="_Toc326074315"/>
            <w:bookmarkStart w:id="209" w:name="_Toc326075044"/>
            <w:bookmarkStart w:id="210" w:name="_Toc326137895"/>
            <w:bookmarkStart w:id="211" w:name="_Toc326151898"/>
            <w:bookmarkStart w:id="212" w:name="_Toc326583012"/>
            <w:bookmarkStart w:id="213" w:name="_Toc327173736"/>
            <w:bookmarkStart w:id="214" w:name="_Toc333581483"/>
            <w:bookmarkStart w:id="215" w:name="_Toc333917838"/>
            <w:bookmarkStart w:id="216" w:name="_Toc333926002"/>
            <w:bookmarkStart w:id="217" w:name="_Toc334012762"/>
            <w:bookmarkStart w:id="218" w:name="_Toc334600898"/>
            <w:bookmarkStart w:id="219" w:name="_Toc339463365"/>
            <w:r w:rsidRPr="002167E2">
              <w:rPr>
                <w:rFonts w:cs="Arial"/>
              </w:rPr>
              <w:t>X</w:t>
            </w:r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</w:p>
        </w:tc>
        <w:tc>
          <w:tcPr>
            <w:tcW w:w="1620" w:type="dxa"/>
            <w:shd w:val="clear" w:color="auto" w:fill="auto"/>
            <w:vAlign w:val="center"/>
          </w:tcPr>
          <w:p w14:paraId="5FCEF14B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658A1AAB" w14:textId="77777777" w:rsidTr="00A1729C">
        <w:tc>
          <w:tcPr>
            <w:tcW w:w="5508" w:type="dxa"/>
            <w:shd w:val="clear" w:color="auto" w:fill="auto"/>
            <w:vAlign w:val="center"/>
          </w:tcPr>
          <w:p w14:paraId="56D94F35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220" w:name="_Toc339463366"/>
            <w:r w:rsidRPr="002167E2">
              <w:rPr>
                <w:rFonts w:cs="Arial"/>
              </w:rPr>
              <w:t xml:space="preserve">Control de Documentos </w:t>
            </w:r>
            <w:bookmarkEnd w:id="220"/>
            <w:proofErr w:type="spellStart"/>
            <w:r>
              <w:rPr>
                <w:rFonts w:cs="Arial"/>
              </w:rPr>
              <w:t>SHAYA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69C07C1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221" w:name="_Toc326074100"/>
            <w:bookmarkStart w:id="222" w:name="_Toc326074317"/>
            <w:bookmarkStart w:id="223" w:name="_Toc326075046"/>
            <w:bookmarkStart w:id="224" w:name="_Toc326137897"/>
            <w:bookmarkStart w:id="225" w:name="_Toc326151900"/>
            <w:bookmarkStart w:id="226" w:name="_Toc326583014"/>
            <w:bookmarkStart w:id="227" w:name="_Toc327173738"/>
            <w:bookmarkStart w:id="228" w:name="_Toc333581485"/>
            <w:bookmarkStart w:id="229" w:name="_Toc333917840"/>
            <w:bookmarkStart w:id="230" w:name="_Toc333926004"/>
            <w:bookmarkStart w:id="231" w:name="_Toc334012764"/>
            <w:bookmarkStart w:id="232" w:name="_Toc334600900"/>
            <w:bookmarkStart w:id="233" w:name="_Toc339463367"/>
            <w:r w:rsidRPr="002167E2">
              <w:rPr>
                <w:rFonts w:cs="Arial"/>
              </w:rPr>
              <w:t>X</w:t>
            </w:r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  <w:bookmarkEnd w:id="233"/>
          </w:p>
        </w:tc>
        <w:tc>
          <w:tcPr>
            <w:tcW w:w="1620" w:type="dxa"/>
            <w:shd w:val="clear" w:color="auto" w:fill="auto"/>
            <w:vAlign w:val="center"/>
          </w:tcPr>
          <w:p w14:paraId="186493E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142278CE" w14:textId="6AA5A048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6F02D8E6" w14:textId="5B47DB3A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6EB21AA8" w14:textId="41B59006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6D630CB8" w14:textId="0BEBE72F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74109EC2" w14:textId="3CA76A85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7DAE3579" w14:textId="1F4655E6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685A249B" w14:textId="653B3628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2B99934B" w14:textId="3DB47A44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4FC34A42" w14:textId="77777777" w:rsidR="00845269" w:rsidRPr="00845269" w:rsidRDefault="00845269" w:rsidP="00C07E54">
      <w:pPr>
        <w:spacing w:after="0" w:line="240" w:lineRule="auto"/>
        <w:rPr>
          <w:rFonts w:cs="Arial"/>
          <w:highlight w:val="yellow"/>
          <w:u w:val="single"/>
        </w:rPr>
      </w:pPr>
    </w:p>
    <w:p w14:paraId="0612AA0A" w14:textId="77777777" w:rsidR="0082414F" w:rsidRPr="007A4837" w:rsidRDefault="00C07E54" w:rsidP="0082414F">
      <w:pPr>
        <w:ind w:left="-540"/>
        <w:jc w:val="center"/>
        <w:rPr>
          <w:rFonts w:ascii="Tahoma" w:hAnsi="Tahoma" w:cs="Tahoma"/>
          <w:b/>
          <w:sz w:val="24"/>
          <w:szCs w:val="24"/>
          <w:u w:val="single"/>
          <w:lang w:val="es-CO"/>
        </w:rPr>
      </w:pPr>
      <w:r w:rsidRPr="009021C3">
        <w:rPr>
          <w:rFonts w:cs="Arial"/>
          <w:b/>
          <w:i/>
          <w:sz w:val="24"/>
          <w:szCs w:val="24"/>
          <w:u w:val="single"/>
          <w:lang w:val="es-CO"/>
        </w:rPr>
        <w:lastRenderedPageBreak/>
        <w:t>Índice</w:t>
      </w:r>
    </w:p>
    <w:p w14:paraId="15120419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019FABDF" w14:textId="122287D0" w:rsidR="004E025C" w:rsidRDefault="00FF5744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begin"/>
      </w:r>
      <w:r w:rsidR="00175A3B" w:rsidRPr="001B7180">
        <w:rPr>
          <w:rFonts w:cs="Tahoma"/>
          <w:bCs/>
          <w:noProof/>
          <w:sz w:val="20"/>
          <w:highlight w:val="yellow"/>
          <w:lang w:eastAsia="es-ES"/>
        </w:rPr>
        <w:instrText xml:space="preserve"> TOC \o "1-1" \h \z \u </w:instrText>
      </w: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separate"/>
      </w:r>
      <w:hyperlink w:anchor="_Toc25948507" w:history="1">
        <w:r w:rsidR="004E025C" w:rsidRPr="00513A9E">
          <w:rPr>
            <w:rStyle w:val="Hipervnculo"/>
            <w:noProof/>
            <w:lang w:eastAsia="es-ES"/>
          </w:rPr>
          <w:t>1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Hipervnculo"/>
            <w:noProof/>
            <w:lang w:eastAsia="es-ES"/>
          </w:rPr>
          <w:t>GENERALIDADES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_Toc25948507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3</w:t>
        </w:r>
        <w:r w:rsidR="004E025C">
          <w:rPr>
            <w:noProof/>
            <w:webHidden/>
          </w:rPr>
          <w:fldChar w:fldCharType="end"/>
        </w:r>
      </w:hyperlink>
    </w:p>
    <w:p w14:paraId="65914461" w14:textId="76428F16" w:rsidR="004E025C" w:rsidRDefault="00621A62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08" w:history="1">
        <w:r w:rsidR="004E025C" w:rsidRPr="00513A9E">
          <w:rPr>
            <w:rStyle w:val="Hipervnculo"/>
            <w:noProof/>
            <w:lang w:eastAsia="es-ES"/>
          </w:rPr>
          <w:t>2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Hipervnculo"/>
            <w:noProof/>
            <w:lang w:eastAsia="es-ES"/>
          </w:rPr>
          <w:t>ALCANCE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_Toc25948508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3</w:t>
        </w:r>
        <w:r w:rsidR="004E025C">
          <w:rPr>
            <w:noProof/>
            <w:webHidden/>
          </w:rPr>
          <w:fldChar w:fldCharType="end"/>
        </w:r>
      </w:hyperlink>
    </w:p>
    <w:p w14:paraId="10F92A30" w14:textId="6229CF0F" w:rsidR="004E025C" w:rsidRDefault="00621A62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09" w:history="1">
        <w:r w:rsidR="004E025C" w:rsidRPr="00513A9E">
          <w:rPr>
            <w:rStyle w:val="Hipervnculo"/>
            <w:noProof/>
            <w:lang w:eastAsia="es-ES"/>
          </w:rPr>
          <w:t>3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Hipervnculo"/>
            <w:noProof/>
            <w:lang w:eastAsia="es-ES"/>
          </w:rPr>
          <w:t>PERÍODO DE EJECUCIÓN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_Toc25948509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3</w:t>
        </w:r>
        <w:r w:rsidR="004E025C">
          <w:rPr>
            <w:noProof/>
            <w:webHidden/>
          </w:rPr>
          <w:fldChar w:fldCharType="end"/>
        </w:r>
      </w:hyperlink>
    </w:p>
    <w:p w14:paraId="41D4366C" w14:textId="09A1CC7A" w:rsidR="004E025C" w:rsidRDefault="00621A62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10" w:history="1">
        <w:r w:rsidR="004E025C" w:rsidRPr="00513A9E">
          <w:rPr>
            <w:rStyle w:val="Hipervnculo"/>
            <w:noProof/>
            <w:lang w:eastAsia="es-ES"/>
          </w:rPr>
          <w:t>4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Hipervnculo"/>
            <w:noProof/>
            <w:lang w:eastAsia="es-ES"/>
          </w:rPr>
          <w:t>PRECIO DE LOS TRABAJOS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_Toc25948510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3</w:t>
        </w:r>
        <w:r w:rsidR="004E025C">
          <w:rPr>
            <w:noProof/>
            <w:webHidden/>
          </w:rPr>
          <w:fldChar w:fldCharType="end"/>
        </w:r>
      </w:hyperlink>
    </w:p>
    <w:p w14:paraId="0538B5EA" w14:textId="58BEC7C6" w:rsidR="004E025C" w:rsidRDefault="00621A62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11" w:history="1">
        <w:r w:rsidR="004E025C" w:rsidRPr="00513A9E">
          <w:rPr>
            <w:rStyle w:val="Hipervnculo"/>
            <w:noProof/>
            <w:lang w:eastAsia="es-ES"/>
          </w:rPr>
          <w:t>5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Hipervnculo"/>
            <w:noProof/>
            <w:lang w:eastAsia="es-ES"/>
          </w:rPr>
          <w:t>CONSIDERACIONES DE LA OFERTA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_Toc25948511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4</w:t>
        </w:r>
        <w:r w:rsidR="004E025C">
          <w:rPr>
            <w:noProof/>
            <w:webHidden/>
          </w:rPr>
          <w:fldChar w:fldCharType="end"/>
        </w:r>
      </w:hyperlink>
    </w:p>
    <w:p w14:paraId="6BA77BF7" w14:textId="4397A0D1" w:rsidR="004E025C" w:rsidRDefault="00621A62">
      <w:pPr>
        <w:pStyle w:val="TDC1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12" w:history="1">
        <w:r w:rsidR="004E025C" w:rsidRPr="00513A9E">
          <w:rPr>
            <w:rStyle w:val="Hipervnculo"/>
            <w:bCs/>
            <w:noProof/>
            <w:lang w:eastAsia="es-ES"/>
          </w:rPr>
          <w:t>6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Hipervnculo"/>
            <w:noProof/>
            <w:lang w:eastAsia="es-ES"/>
          </w:rPr>
          <w:t>DOCUMENTOS ANEXOS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_Toc25948512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4</w:t>
        </w:r>
        <w:r w:rsidR="004E025C">
          <w:rPr>
            <w:noProof/>
            <w:webHidden/>
          </w:rPr>
          <w:fldChar w:fldCharType="end"/>
        </w:r>
      </w:hyperlink>
    </w:p>
    <w:p w14:paraId="396C2296" w14:textId="62E83755" w:rsidR="002912A2" w:rsidRPr="001B7180" w:rsidRDefault="00FF5744" w:rsidP="00175A3B">
      <w:pPr>
        <w:pStyle w:val="TDC1"/>
        <w:rPr>
          <w:highlight w:val="yellow"/>
        </w:rPr>
      </w:pP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end"/>
      </w:r>
    </w:p>
    <w:p w14:paraId="04779D7A" w14:textId="77777777" w:rsidR="0082414F" w:rsidRPr="001B7180" w:rsidRDefault="0082414F" w:rsidP="00401F7B">
      <w:pPr>
        <w:pStyle w:val="Ttulo2"/>
        <w:keepLines w:val="0"/>
        <w:numPr>
          <w:ilvl w:val="0"/>
          <w:numId w:val="0"/>
        </w:numPr>
        <w:spacing w:before="120" w:line="240" w:lineRule="auto"/>
        <w:ind w:right="283"/>
        <w:rPr>
          <w:rFonts w:cs="Tahoma"/>
          <w:bCs w:val="0"/>
          <w:color w:val="auto"/>
          <w:szCs w:val="20"/>
          <w:highlight w:val="yellow"/>
          <w:lang w:val="es-CO" w:eastAsia="es-ES"/>
        </w:rPr>
      </w:pPr>
    </w:p>
    <w:p w14:paraId="7BE101A5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02091D38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32B28DA4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06F08B13" w14:textId="77777777" w:rsidR="00F416DD" w:rsidRPr="001B7180" w:rsidRDefault="00F416DD" w:rsidP="0082414F">
      <w:pPr>
        <w:jc w:val="center"/>
        <w:rPr>
          <w:sz w:val="24"/>
          <w:szCs w:val="24"/>
          <w:highlight w:val="yellow"/>
        </w:rPr>
      </w:pPr>
    </w:p>
    <w:p w14:paraId="55140EC0" w14:textId="77777777" w:rsidR="00954F40" w:rsidRPr="001B7180" w:rsidRDefault="00954F40" w:rsidP="0082414F">
      <w:pPr>
        <w:jc w:val="center"/>
        <w:rPr>
          <w:sz w:val="24"/>
          <w:szCs w:val="24"/>
          <w:highlight w:val="yellow"/>
        </w:rPr>
      </w:pPr>
    </w:p>
    <w:p w14:paraId="7D86B416" w14:textId="77777777" w:rsidR="0082414F" w:rsidRPr="002167E2" w:rsidRDefault="00507784" w:rsidP="006D33B0">
      <w:pPr>
        <w:pStyle w:val="Ttulo1"/>
        <w:spacing w:line="360" w:lineRule="auto"/>
        <w:rPr>
          <w:lang w:eastAsia="es-ES"/>
        </w:rPr>
      </w:pPr>
      <w:bookmarkStart w:id="234" w:name="_Toc340520953"/>
      <w:r w:rsidRPr="001B7180">
        <w:rPr>
          <w:bCs/>
          <w:highlight w:val="yellow"/>
          <w:lang w:eastAsia="es-ES"/>
        </w:rPr>
        <w:br w:type="page"/>
      </w:r>
      <w:bookmarkStart w:id="235" w:name="_Toc25948507"/>
      <w:r w:rsidR="0082414F" w:rsidRPr="002167E2">
        <w:rPr>
          <w:lang w:eastAsia="es-ES"/>
        </w:rPr>
        <w:lastRenderedPageBreak/>
        <w:t>GENERALIDADES</w:t>
      </w:r>
      <w:bookmarkEnd w:id="234"/>
      <w:bookmarkEnd w:id="235"/>
    </w:p>
    <w:p w14:paraId="33B7B61D" w14:textId="77777777" w:rsidR="00C12BF9" w:rsidRPr="0041781C" w:rsidRDefault="00EC77B3" w:rsidP="003A2C63">
      <w:pPr>
        <w:spacing w:after="0" w:line="360" w:lineRule="auto"/>
      </w:pPr>
      <w:r w:rsidRPr="001F4BF6">
        <w:t xml:space="preserve">En el marco del proceso de </w:t>
      </w:r>
      <w:r w:rsidR="006C0173">
        <w:t>contr</w:t>
      </w:r>
      <w:r w:rsidR="006C0173" w:rsidRPr="00760D7E">
        <w:t xml:space="preserve">atación </w:t>
      </w:r>
      <w:r w:rsidR="00C75816">
        <w:t xml:space="preserve">de la </w:t>
      </w:r>
      <w:r w:rsidR="00CE19D4" w:rsidRPr="00CE19D4">
        <w:rPr>
          <w:rFonts w:cs="Arial"/>
        </w:rPr>
        <w:t>&lt;</w:t>
      </w:r>
      <w:proofErr w:type="spellStart"/>
      <w:r w:rsidR="00C75816">
        <w:rPr>
          <w:rFonts w:eastAsia="PMingLiU" w:cs="Arial"/>
        </w:rPr>
        <w:t>DESCRIPCION_OFERTA</w:t>
      </w:r>
      <w:proofErr w:type="spellEnd"/>
      <w:r w:rsidR="00CE19D4" w:rsidRPr="00CE19D4">
        <w:rPr>
          <w:rFonts w:cs="Arial"/>
        </w:rPr>
        <w:t>&gt;</w:t>
      </w:r>
      <w:r w:rsidR="0078509B" w:rsidRPr="00624B6D">
        <w:t>,</w:t>
      </w:r>
      <w:r w:rsidR="00B60973" w:rsidRPr="00B60973">
        <w:rPr>
          <w:lang w:val="es-PE"/>
        </w:rPr>
        <w:t xml:space="preserve"> </w:t>
      </w:r>
      <w:r w:rsidR="00CE6B32">
        <w:rPr>
          <w:lang w:val="es-PE"/>
        </w:rPr>
        <w:t xml:space="preserve">Construcciones </w:t>
      </w:r>
      <w:r w:rsidR="00D467AB">
        <w:rPr>
          <w:lang w:val="es-PE"/>
        </w:rPr>
        <w:t>y Prestaciones Petroleras S.A. CPP</w:t>
      </w:r>
      <w:r w:rsidR="00B60973" w:rsidRPr="00B60973">
        <w:rPr>
          <w:lang w:val="es-PE"/>
        </w:rPr>
        <w:t xml:space="preserve"> (de aquí en</w:t>
      </w:r>
      <w:r w:rsidR="00B60973">
        <w:rPr>
          <w:lang w:val="es-PE"/>
        </w:rPr>
        <w:t xml:space="preserve"> </w:t>
      </w:r>
      <w:r w:rsidR="00B60973" w:rsidRPr="00B60973">
        <w:rPr>
          <w:lang w:val="es-PE"/>
        </w:rPr>
        <w:t xml:space="preserve">adelante </w:t>
      </w:r>
      <w:r w:rsidR="00D467AB">
        <w:rPr>
          <w:lang w:val="es-PE"/>
        </w:rPr>
        <w:t>CPP</w:t>
      </w:r>
      <w:r w:rsidR="00B60973" w:rsidRPr="00B60973">
        <w:rPr>
          <w:lang w:val="es-PE"/>
        </w:rPr>
        <w:t>), tiene el agrado de presentar su propuesta técnico económica por las actividades de</w:t>
      </w:r>
      <w:r>
        <w:rPr>
          <w:lang w:val="es-PE"/>
        </w:rPr>
        <w:t>talladas en el alcance de la propuesta</w:t>
      </w:r>
      <w:r w:rsidR="006C0173">
        <w:rPr>
          <w:lang w:val="es-PE"/>
        </w:rPr>
        <w:t>,</w:t>
      </w:r>
      <w:r>
        <w:rPr>
          <w:lang w:val="es-PE"/>
        </w:rPr>
        <w:t xml:space="preserve"> </w:t>
      </w:r>
      <w:r w:rsidR="00B60973" w:rsidRPr="00B60973">
        <w:rPr>
          <w:lang w:val="es-PE"/>
        </w:rPr>
        <w:t xml:space="preserve">para </w:t>
      </w:r>
      <w:proofErr w:type="spellStart"/>
      <w:r w:rsidR="00C220D7">
        <w:rPr>
          <w:lang w:val="es-PE"/>
        </w:rPr>
        <w:t>SHAYA</w:t>
      </w:r>
      <w:proofErr w:type="spellEnd"/>
      <w:r w:rsidR="006C0173">
        <w:rPr>
          <w:lang w:val="es-PE"/>
        </w:rPr>
        <w:t xml:space="preserve"> Ecuador</w:t>
      </w:r>
      <w:r>
        <w:rPr>
          <w:lang w:val="es-PE"/>
        </w:rPr>
        <w:t xml:space="preserve"> </w:t>
      </w:r>
      <w:r w:rsidR="003F73EA">
        <w:rPr>
          <w:lang w:val="es-PE"/>
        </w:rPr>
        <w:t>(de aquí en adelante</w:t>
      </w:r>
      <w:r w:rsidR="00B60973" w:rsidRPr="00B60973">
        <w:rPr>
          <w:lang w:val="es-PE"/>
        </w:rPr>
        <w:t xml:space="preserve"> </w:t>
      </w:r>
      <w:proofErr w:type="spellStart"/>
      <w:r w:rsidR="00C220D7">
        <w:rPr>
          <w:lang w:val="es-PE"/>
        </w:rPr>
        <w:t>SHAYA</w:t>
      </w:r>
      <w:proofErr w:type="spellEnd"/>
      <w:r w:rsidR="00C12BF9">
        <w:rPr>
          <w:lang w:val="es-PE"/>
        </w:rPr>
        <w:t>)</w:t>
      </w:r>
      <w:r w:rsidR="00B60973" w:rsidRPr="00B60973">
        <w:rPr>
          <w:lang w:val="es-PE"/>
        </w:rPr>
        <w:t>;</w:t>
      </w:r>
      <w:r w:rsidR="00B60973">
        <w:rPr>
          <w:lang w:val="es-PE"/>
        </w:rPr>
        <w:t xml:space="preserve"> </w:t>
      </w:r>
      <w:r>
        <w:rPr>
          <w:lang w:val="es-PE"/>
        </w:rPr>
        <w:t xml:space="preserve">las cuales se </w:t>
      </w:r>
      <w:r w:rsidR="000A55B1">
        <w:rPr>
          <w:lang w:val="es-PE"/>
        </w:rPr>
        <w:t>desarrollarán</w:t>
      </w:r>
      <w:r>
        <w:rPr>
          <w:lang w:val="es-PE"/>
        </w:rPr>
        <w:t xml:space="preserve"> </w:t>
      </w:r>
      <w:r w:rsidR="00B60973" w:rsidRPr="00B60973">
        <w:rPr>
          <w:lang w:val="es-PE"/>
        </w:rPr>
        <w:t xml:space="preserve">en el </w:t>
      </w:r>
      <w:r w:rsidR="00F66ED3">
        <w:rPr>
          <w:lang w:val="es-PE"/>
        </w:rPr>
        <w:t xml:space="preserve">Bloque 61, </w:t>
      </w:r>
      <w:r w:rsidR="00B60973" w:rsidRPr="00B60973">
        <w:rPr>
          <w:lang w:val="es-PE"/>
        </w:rPr>
        <w:t xml:space="preserve">Campo </w:t>
      </w:r>
      <w:r w:rsidR="00F66ED3">
        <w:rPr>
          <w:lang w:val="es-PE"/>
        </w:rPr>
        <w:t>Auca</w:t>
      </w:r>
      <w:r w:rsidR="00B60973" w:rsidRPr="00B60973">
        <w:rPr>
          <w:lang w:val="es-PE"/>
        </w:rPr>
        <w:t>, provincia</w:t>
      </w:r>
      <w:r w:rsidR="00F66ED3">
        <w:rPr>
          <w:lang w:val="es-PE"/>
        </w:rPr>
        <w:t>s</w:t>
      </w:r>
      <w:r w:rsidR="00B60973" w:rsidRPr="00B60973">
        <w:rPr>
          <w:lang w:val="es-PE"/>
        </w:rPr>
        <w:t xml:space="preserve"> de </w:t>
      </w:r>
      <w:r w:rsidR="00F66ED3">
        <w:rPr>
          <w:lang w:val="es-PE"/>
        </w:rPr>
        <w:t xml:space="preserve">Orellana y </w:t>
      </w:r>
      <w:r w:rsidR="00B60973" w:rsidRPr="00B60973">
        <w:rPr>
          <w:lang w:val="es-PE"/>
        </w:rPr>
        <w:t>Sucumbíos</w:t>
      </w:r>
      <w:r w:rsidRPr="00BA0C6F">
        <w:rPr>
          <w:lang w:val="es-PE"/>
        </w:rPr>
        <w:t xml:space="preserve">, </w:t>
      </w:r>
      <w:r w:rsidR="00B60973" w:rsidRPr="00B60973">
        <w:rPr>
          <w:lang w:val="es-PE"/>
        </w:rPr>
        <w:t>Ecuador, ubicado</w:t>
      </w:r>
      <w:r>
        <w:rPr>
          <w:lang w:val="es-PE"/>
        </w:rPr>
        <w:t>s</w:t>
      </w:r>
      <w:r w:rsidR="00B60973" w:rsidRPr="00B60973">
        <w:rPr>
          <w:lang w:val="es-PE"/>
        </w:rPr>
        <w:t xml:space="preserve"> en</w:t>
      </w:r>
      <w:r w:rsidR="00B60973">
        <w:rPr>
          <w:lang w:val="es-PE"/>
        </w:rPr>
        <w:t xml:space="preserve"> </w:t>
      </w:r>
      <w:r w:rsidR="00B60973" w:rsidRPr="00B60973">
        <w:rPr>
          <w:lang w:val="es-PE"/>
        </w:rPr>
        <w:t>el oriente ecua</w:t>
      </w:r>
      <w:r w:rsidR="00E6234A">
        <w:rPr>
          <w:lang w:val="es-PE"/>
        </w:rPr>
        <w:t>toriano.</w:t>
      </w:r>
      <w:r w:rsidR="00C12BF9" w:rsidRPr="00C12BF9">
        <w:rPr>
          <w:lang w:val="es-PE"/>
        </w:rPr>
        <w:t xml:space="preserve"> </w:t>
      </w:r>
      <w:r w:rsidR="00C12BF9" w:rsidRPr="00B10E04">
        <w:rPr>
          <w:lang w:val="es-PE"/>
        </w:rPr>
        <w:t xml:space="preserve">El alcance de la Propuesta se detalla en el inciso </w:t>
      </w:r>
      <w:r w:rsidR="00C75816">
        <w:rPr>
          <w:lang w:val="es-PE"/>
        </w:rPr>
        <w:t>2</w:t>
      </w:r>
      <w:r w:rsidR="00C12BF9" w:rsidRPr="00B10E04">
        <w:rPr>
          <w:lang w:val="es-PE"/>
        </w:rPr>
        <w:t xml:space="preserve"> – Alcance</w:t>
      </w:r>
      <w:r w:rsidR="00C12BF9" w:rsidRPr="00BA0C6F">
        <w:rPr>
          <w:lang w:val="es-PE"/>
        </w:rPr>
        <w:t>.</w:t>
      </w:r>
      <w:r w:rsidR="00C12BF9">
        <w:rPr>
          <w:lang w:val="es-PE"/>
        </w:rPr>
        <w:t xml:space="preserve"> </w:t>
      </w:r>
      <w:r w:rsidR="00D467AB">
        <w:rPr>
          <w:lang w:val="es-PE"/>
        </w:rPr>
        <w:t>CPP</w:t>
      </w:r>
      <w:r w:rsidR="00C12BF9">
        <w:rPr>
          <w:lang w:val="es-PE"/>
        </w:rPr>
        <w:t xml:space="preserve"> y </w:t>
      </w:r>
      <w:proofErr w:type="spellStart"/>
      <w:r w:rsidR="00C220D7">
        <w:rPr>
          <w:lang w:val="es-PE"/>
        </w:rPr>
        <w:t>SHAYA</w:t>
      </w:r>
      <w:proofErr w:type="spellEnd"/>
      <w:r w:rsidR="006C0173">
        <w:rPr>
          <w:lang w:val="es-PE"/>
        </w:rPr>
        <w:t xml:space="preserve"> </w:t>
      </w:r>
      <w:r w:rsidR="00C12BF9">
        <w:rPr>
          <w:lang w:val="es-PE"/>
        </w:rPr>
        <w:t>podrán ser denominadas indistintamente “las partes”.</w:t>
      </w:r>
    </w:p>
    <w:p w14:paraId="29D255C5" w14:textId="77777777" w:rsidR="0017176B" w:rsidRDefault="00813098" w:rsidP="0017176B">
      <w:pPr>
        <w:pStyle w:val="Ttulo1"/>
        <w:spacing w:line="360" w:lineRule="auto"/>
        <w:rPr>
          <w:lang w:eastAsia="es-ES"/>
        </w:rPr>
      </w:pPr>
      <w:bookmarkStart w:id="236" w:name="_Toc452486409"/>
      <w:bookmarkStart w:id="237" w:name="_Ref481514202"/>
      <w:bookmarkStart w:id="238" w:name="_Toc25948508"/>
      <w:bookmarkStart w:id="239" w:name="_Toc340520959"/>
      <w:bookmarkStart w:id="240" w:name="_Toc452486407"/>
      <w:r w:rsidRPr="003E592A">
        <w:rPr>
          <w:lang w:eastAsia="es-ES"/>
        </w:rPr>
        <w:t>ALCANCE</w:t>
      </w:r>
      <w:bookmarkEnd w:id="236"/>
      <w:bookmarkEnd w:id="237"/>
      <w:bookmarkEnd w:id="238"/>
    </w:p>
    <w:p w14:paraId="05313B3D" w14:textId="616142B4" w:rsidR="00CE19D4" w:rsidRDefault="006A229C" w:rsidP="00CE19D4">
      <w:pPr>
        <w:spacing w:line="360" w:lineRule="auto"/>
        <w:rPr>
          <w:rFonts w:cs="Arial"/>
          <w:bCs/>
          <w:szCs w:val="18"/>
        </w:rPr>
      </w:pPr>
      <w:r w:rsidRPr="00CE19D4">
        <w:rPr>
          <w:rFonts w:cs="Arial"/>
          <w:bCs/>
          <w:szCs w:val="18"/>
        </w:rPr>
        <w:t xml:space="preserve">El alcance de la presente propuesta </w:t>
      </w:r>
      <w:r w:rsidR="00D96D51" w:rsidRPr="00CE19D4">
        <w:rPr>
          <w:rFonts w:cs="Arial"/>
          <w:bCs/>
          <w:szCs w:val="18"/>
        </w:rPr>
        <w:t>está basado en el documento</w:t>
      </w:r>
      <w:r w:rsidR="00877FF3">
        <w:rPr>
          <w:rFonts w:cs="Arial"/>
          <w:bCs/>
          <w:szCs w:val="18"/>
        </w:rPr>
        <w:t xml:space="preserve"> </w:t>
      </w:r>
      <w:r w:rsidR="00D96D51" w:rsidRPr="00CE19D4">
        <w:rPr>
          <w:rFonts w:cs="Arial"/>
          <w:bCs/>
          <w:szCs w:val="18"/>
        </w:rPr>
        <w:t xml:space="preserve"> </w:t>
      </w:r>
      <w:r w:rsidR="00C75816">
        <w:rPr>
          <w:rFonts w:cs="Arial"/>
        </w:rPr>
        <w:t>&lt;</w:t>
      </w:r>
      <w:proofErr w:type="spellStart"/>
      <w:r w:rsidR="00C75816">
        <w:rPr>
          <w:rFonts w:cs="Arial"/>
        </w:rPr>
        <w:t>TIPO_REQUERIMIENTO</w:t>
      </w:r>
      <w:proofErr w:type="spellEnd"/>
      <w:r w:rsidR="00C75816">
        <w:rPr>
          <w:rFonts w:cs="Arial"/>
        </w:rPr>
        <w:t>&gt;</w:t>
      </w:r>
      <w:r w:rsidR="00CE19D4" w:rsidRPr="00CE19D4">
        <w:rPr>
          <w:rFonts w:cs="Arial"/>
        </w:rPr>
        <w:t xml:space="preserve"> </w:t>
      </w:r>
      <w:r w:rsidR="00D96D51" w:rsidRPr="00CE19D4">
        <w:rPr>
          <w:rFonts w:cs="Arial"/>
          <w:bCs/>
          <w:szCs w:val="18"/>
        </w:rPr>
        <w:t xml:space="preserve">recibido el día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FECHA_MINIMA_REQUERIMIENTO</w:t>
      </w:r>
      <w:proofErr w:type="spellEnd"/>
      <w:r w:rsidR="00CE19D4" w:rsidRPr="00CE19D4">
        <w:rPr>
          <w:rFonts w:cs="Arial"/>
        </w:rPr>
        <w:t>&gt;</w:t>
      </w:r>
      <w:bookmarkStart w:id="241" w:name="_GoBack"/>
      <w:bookmarkEnd w:id="241"/>
      <w:r w:rsidR="00CE19D4" w:rsidRPr="00CE19D4">
        <w:rPr>
          <w:rFonts w:cs="Arial"/>
        </w:rPr>
        <w:t xml:space="preserve"> </w:t>
      </w:r>
      <w:r w:rsidR="00D96D51">
        <w:rPr>
          <w:rFonts w:cs="Arial"/>
          <w:bCs/>
          <w:szCs w:val="18"/>
        </w:rPr>
        <w:t xml:space="preserve">y </w:t>
      </w:r>
      <w:r>
        <w:rPr>
          <w:rFonts w:cs="Arial"/>
          <w:bCs/>
          <w:szCs w:val="18"/>
        </w:rPr>
        <w:t>c</w:t>
      </w:r>
      <w:r w:rsidRPr="00F45E82">
        <w:rPr>
          <w:rFonts w:cs="Arial"/>
          <w:bCs/>
          <w:szCs w:val="18"/>
        </w:rPr>
        <w:t>omprende lo siguiente</w:t>
      </w:r>
      <w:r w:rsidR="00CE19D4">
        <w:rPr>
          <w:rFonts w:cs="Arial"/>
          <w:bCs/>
          <w:szCs w:val="18"/>
        </w:rPr>
        <w:t>:</w:t>
      </w:r>
    </w:p>
    <w:p w14:paraId="4CBA5060" w14:textId="77777777" w:rsidR="00602D06" w:rsidRPr="00CE19D4" w:rsidRDefault="00CE19D4" w:rsidP="00CE19D4">
      <w:pPr>
        <w:numPr>
          <w:ilvl w:val="0"/>
          <w:numId w:val="28"/>
        </w:numPr>
        <w:spacing w:line="360" w:lineRule="auto"/>
        <w:rPr>
          <w:rFonts w:cs="Arial"/>
          <w:bCs/>
          <w:szCs w:val="18"/>
        </w:rPr>
      </w:pPr>
      <w:r w:rsidRPr="00CE19D4">
        <w:rPr>
          <w:rFonts w:cs="Arial"/>
        </w:rPr>
        <w:t>&lt;</w:t>
      </w:r>
      <w:proofErr w:type="spellStart"/>
      <w:r w:rsidR="00B00C70">
        <w:rPr>
          <w:rFonts w:cs="Arial"/>
        </w:rPr>
        <w:t>ALCANCE</w:t>
      </w:r>
      <w:r w:rsidRPr="00CE19D4">
        <w:rPr>
          <w:rFonts w:cs="Arial"/>
        </w:rPr>
        <w:t>_</w:t>
      </w:r>
      <w:r w:rsidR="00547E41">
        <w:rPr>
          <w:rFonts w:cs="Arial"/>
        </w:rPr>
        <w:t>REQUERIMIENTO</w:t>
      </w:r>
      <w:proofErr w:type="spellEnd"/>
      <w:r w:rsidRPr="00CE19D4">
        <w:rPr>
          <w:rFonts w:cs="Arial"/>
        </w:rPr>
        <w:t>&gt;</w:t>
      </w:r>
    </w:p>
    <w:p w14:paraId="22AA5C14" w14:textId="77777777" w:rsidR="00CE6B32" w:rsidRPr="002167E2" w:rsidRDefault="00CE6B32" w:rsidP="00D7120F">
      <w:pPr>
        <w:pStyle w:val="Ttulo1"/>
        <w:spacing w:line="360" w:lineRule="auto"/>
        <w:rPr>
          <w:lang w:eastAsia="es-ES"/>
        </w:rPr>
      </w:pPr>
      <w:bookmarkStart w:id="242" w:name="_Toc25948509"/>
      <w:r w:rsidRPr="002167E2">
        <w:rPr>
          <w:lang w:eastAsia="es-ES"/>
        </w:rPr>
        <w:t>PERÍODO DE EJECUCIÓN</w:t>
      </w:r>
      <w:bookmarkEnd w:id="239"/>
      <w:bookmarkEnd w:id="240"/>
      <w:bookmarkEnd w:id="242"/>
    </w:p>
    <w:p w14:paraId="7C9B1FA3" w14:textId="77777777" w:rsidR="00DE4000" w:rsidRDefault="00A510A1" w:rsidP="00CE6B32">
      <w:pPr>
        <w:spacing w:line="360" w:lineRule="auto"/>
        <w:rPr>
          <w:lang w:val="es-AR"/>
        </w:rPr>
      </w:pPr>
      <w:r w:rsidRPr="001A07C5">
        <w:t>El plazo estimado de e</w:t>
      </w:r>
      <w:r w:rsidR="00537CD0">
        <w:t>j</w:t>
      </w:r>
      <w:r w:rsidR="00D443A2">
        <w:t>ecución d</w:t>
      </w:r>
      <w:r w:rsidR="00974AFC">
        <w:t>e los trabajos e</w:t>
      </w:r>
      <w:r w:rsidR="00EC0600">
        <w:t xml:space="preserve">s de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PLAZO_SEMANAS_PROYECTO</w:t>
      </w:r>
      <w:proofErr w:type="spellEnd"/>
      <w:r w:rsidR="00CE19D4" w:rsidRPr="00CE19D4">
        <w:rPr>
          <w:rFonts w:cs="Arial"/>
        </w:rPr>
        <w:t xml:space="preserve">&gt; </w:t>
      </w:r>
      <w:r w:rsidR="00CE19D4" w:rsidRPr="00CE19D4">
        <w:rPr>
          <w:rFonts w:cs="Arial"/>
          <w:bCs/>
          <w:color w:val="000000"/>
          <w:szCs w:val="18"/>
        </w:rPr>
        <w:t xml:space="preserve"> </w:t>
      </w:r>
      <w:r w:rsidR="00602D06">
        <w:t>consecutiva</w:t>
      </w:r>
      <w:r w:rsidR="004A6B3A">
        <w:t>s</w:t>
      </w:r>
      <w:r w:rsidR="00EA49C6">
        <w:t>, y esto iniciara</w:t>
      </w:r>
      <w:r w:rsidRPr="001A07C5">
        <w:t xml:space="preserve"> una vez</w:t>
      </w:r>
      <w:r w:rsidR="001A07C5" w:rsidRPr="001A07C5">
        <w:t xml:space="preserve"> que:</w:t>
      </w:r>
      <w:r w:rsidR="00CE6B32" w:rsidRPr="001F4BF6">
        <w:t xml:space="preserve"> </w:t>
      </w:r>
      <w:r w:rsidR="00012091">
        <w:t xml:space="preserve">1) </w:t>
      </w:r>
      <w:proofErr w:type="spellStart"/>
      <w:r w:rsidR="00C220D7">
        <w:t>SHAYA</w:t>
      </w:r>
      <w:proofErr w:type="spellEnd"/>
      <w:r w:rsidR="00012091">
        <w:t xml:space="preserve"> haya emitido la Orden de Proceder, instruyendo el comienzo de los Trabajos y que se cuenta con todos los permisos necesarios; 2</w:t>
      </w:r>
      <w:r w:rsidR="00CE6B32" w:rsidRPr="001F4BF6">
        <w:t xml:space="preserve">) </w:t>
      </w:r>
      <w:r w:rsidR="00CE6B32">
        <w:t>s</w:t>
      </w:r>
      <w:r w:rsidR="00CE6B32" w:rsidRPr="001F4BF6">
        <w:t xml:space="preserve">e encuentre </w:t>
      </w:r>
      <w:r w:rsidR="00EA78DA">
        <w:t xml:space="preserve">emitida formalmente la </w:t>
      </w:r>
      <w:r w:rsidR="001A5D11">
        <w:t xml:space="preserve">Orden de Trabajo </w:t>
      </w:r>
      <w:r w:rsidR="00CE6B32">
        <w:t>especifica correspondiente a los servicios acordados según el alcance, plazos y los precios adjuntos;</w:t>
      </w:r>
      <w:r w:rsidR="00CE6B32" w:rsidRPr="001F4BF6">
        <w:t xml:space="preserve"> </w:t>
      </w:r>
      <w:r w:rsidR="00012091">
        <w:t>3</w:t>
      </w:r>
      <w:r w:rsidR="00CE6B32" w:rsidRPr="001F4BF6">
        <w:t xml:space="preserve">) </w:t>
      </w:r>
      <w:proofErr w:type="spellStart"/>
      <w:r w:rsidR="00C220D7">
        <w:t>SHAYA</w:t>
      </w:r>
      <w:proofErr w:type="spellEnd"/>
      <w:r w:rsidR="00CE6B32" w:rsidRPr="001F4BF6">
        <w:t xml:space="preserve"> </w:t>
      </w:r>
      <w:r w:rsidR="00CE6B32">
        <w:t xml:space="preserve">haya entregado a </w:t>
      </w:r>
      <w:r w:rsidR="00D467AB">
        <w:t>CPP</w:t>
      </w:r>
      <w:r w:rsidR="00CE6B32">
        <w:t xml:space="preserve"> el (los) sitio(s) en donde se desarrollarán los trabajos, libre(s) de impedimentos que afecten el inicio y/o el desarrollo normal de los mismos; </w:t>
      </w:r>
      <w:r w:rsidR="00012091">
        <w:t>4</w:t>
      </w:r>
      <w:r w:rsidR="00CE6B32">
        <w:t xml:space="preserve">) el </w:t>
      </w:r>
      <w:proofErr w:type="spellStart"/>
      <w:r w:rsidR="00C220D7">
        <w:t>SHAYA</w:t>
      </w:r>
      <w:proofErr w:type="spellEnd"/>
      <w:r w:rsidR="00CE6B32">
        <w:t xml:space="preserve"> </w:t>
      </w:r>
      <w:r w:rsidR="00CE6B32" w:rsidRPr="001F4BF6">
        <w:t>ha</w:t>
      </w:r>
      <w:r w:rsidR="00CE6B32">
        <w:t>ya</w:t>
      </w:r>
      <w:r w:rsidR="00CE6B32" w:rsidRPr="001F4BF6">
        <w:t xml:space="preserve"> otorgado a </w:t>
      </w:r>
      <w:r w:rsidR="00D467AB">
        <w:t>CPP</w:t>
      </w:r>
      <w:r w:rsidR="00CE6B32" w:rsidRPr="001F4BF6">
        <w:t xml:space="preserve"> en tiempo y forma </w:t>
      </w:r>
      <w:r w:rsidR="00CE6B32">
        <w:t>(</w:t>
      </w:r>
      <w:r w:rsidR="00CE6B32" w:rsidRPr="001F4BF6">
        <w:t>y según lo requerido en los programas de trabajo</w:t>
      </w:r>
      <w:r w:rsidR="00CE6B32">
        <w:t>)</w:t>
      </w:r>
      <w:r w:rsidR="001A5D11">
        <w:t xml:space="preserve"> </w:t>
      </w:r>
      <w:r w:rsidR="00CE6B32" w:rsidRPr="001F4BF6">
        <w:t>los permisos de acceso, de trabajo y/o paso a los lugares donde se ejecutar</w:t>
      </w:r>
      <w:r w:rsidR="00CE6B32">
        <w:t>á</w:t>
      </w:r>
      <w:r w:rsidR="00CE6B32" w:rsidRPr="001F4BF6">
        <w:t xml:space="preserve">n los trabajos, los permisos ambientales y/o comunitarios </w:t>
      </w:r>
      <w:r w:rsidR="00CE6B32">
        <w:t xml:space="preserve">y/o regulatorios </w:t>
      </w:r>
      <w:r w:rsidR="00CE6B32" w:rsidRPr="001F4BF6">
        <w:t xml:space="preserve">para realizar los trabajos de </w:t>
      </w:r>
      <w:r w:rsidR="00CE6B32">
        <w:t xml:space="preserve">suministros, </w:t>
      </w:r>
      <w:r w:rsidR="00CE6B32" w:rsidRPr="001F4BF6">
        <w:t>construcción y montaje</w:t>
      </w:r>
      <w:r w:rsidR="00CE6B32">
        <w:t>, los botaderos para disposición de materiales sobrantes, etc.</w:t>
      </w:r>
      <w:r w:rsidR="00CE6B32" w:rsidRPr="007A2325">
        <w:rPr>
          <w:lang w:val="es-AR"/>
        </w:rPr>
        <w:t xml:space="preserve"> </w:t>
      </w:r>
      <w:r w:rsidR="00012091">
        <w:rPr>
          <w:lang w:val="es-AR"/>
        </w:rPr>
        <w:t>5</w:t>
      </w:r>
      <w:r w:rsidR="00CE6B32">
        <w:rPr>
          <w:lang w:val="es-AR"/>
        </w:rPr>
        <w:t>) se haya r</w:t>
      </w:r>
      <w:r w:rsidR="00DE4000">
        <w:rPr>
          <w:lang w:val="es-AR"/>
        </w:rPr>
        <w:t xml:space="preserve">ealizado el </w:t>
      </w:r>
      <w:proofErr w:type="spellStart"/>
      <w:r w:rsidR="00DE4000">
        <w:rPr>
          <w:lang w:val="es-AR"/>
        </w:rPr>
        <w:t>KOM</w:t>
      </w:r>
      <w:proofErr w:type="spellEnd"/>
      <w:r w:rsidR="00DE4000">
        <w:rPr>
          <w:lang w:val="es-AR"/>
        </w:rPr>
        <w:t xml:space="preserve"> con el CLIENTE.</w:t>
      </w:r>
    </w:p>
    <w:p w14:paraId="6619AF24" w14:textId="77777777" w:rsidR="00CE6B32" w:rsidRPr="002167E2" w:rsidRDefault="00CE6B32" w:rsidP="00CE6B32">
      <w:pPr>
        <w:pStyle w:val="Ttulo1"/>
        <w:spacing w:line="360" w:lineRule="auto"/>
        <w:rPr>
          <w:lang w:eastAsia="es-ES"/>
        </w:rPr>
      </w:pPr>
      <w:bookmarkStart w:id="243" w:name="_Toc340520960"/>
      <w:bookmarkStart w:id="244" w:name="_Toc452486408"/>
      <w:bookmarkStart w:id="245" w:name="_Toc25948510"/>
      <w:r w:rsidRPr="002167E2">
        <w:rPr>
          <w:lang w:eastAsia="es-ES"/>
        </w:rPr>
        <w:t>PRECIO DE LOS TRABAJOS</w:t>
      </w:r>
      <w:bookmarkEnd w:id="243"/>
      <w:bookmarkEnd w:id="244"/>
      <w:bookmarkEnd w:id="245"/>
    </w:p>
    <w:p w14:paraId="0260ECE5" w14:textId="77777777" w:rsidR="00CE6B32" w:rsidRPr="002167E2" w:rsidRDefault="00CE6B32" w:rsidP="00CE6B32">
      <w:pPr>
        <w:spacing w:after="0" w:line="360" w:lineRule="auto"/>
        <w:rPr>
          <w:lang w:val="es-AR" w:eastAsia="es-ES"/>
        </w:rPr>
      </w:pPr>
      <w:bookmarkStart w:id="246" w:name="_Toc340520961"/>
      <w:r w:rsidRPr="002167E2">
        <w:rPr>
          <w:lang w:val="es-AR"/>
        </w:rPr>
        <w:t xml:space="preserve">Ver Anexo – </w:t>
      </w:r>
      <w:r>
        <w:rPr>
          <w:lang w:val="es-AR"/>
        </w:rPr>
        <w:t>Propuesta Económica</w:t>
      </w:r>
      <w:r w:rsidR="007E7930">
        <w:rPr>
          <w:lang w:val="es-AR"/>
        </w:rPr>
        <w:t>. Los precios mostrados en el Anexo NO incluyen IVA.</w:t>
      </w:r>
    </w:p>
    <w:bookmarkEnd w:id="246"/>
    <w:p w14:paraId="5B6CC77C" w14:textId="77777777" w:rsidR="00CE6B32" w:rsidRPr="002167E2" w:rsidRDefault="00E06393" w:rsidP="00CE6B32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>CANTIDADES FINALES A CERTIFICAR</w:t>
      </w:r>
    </w:p>
    <w:p w14:paraId="772DC606" w14:textId="77777777" w:rsidR="00CE6B32" w:rsidRDefault="00E06393" w:rsidP="00CE6B32">
      <w:pPr>
        <w:spacing w:after="0" w:line="360" w:lineRule="auto"/>
      </w:pPr>
      <w:r>
        <w:t xml:space="preserve">Las cantidades a ser certificadas, y posteriormente facturadas, por la presente propuesta corresponderán con las cantidades efectivamente ejecutadas en campo, de acuerdo a lo indicado en los </w:t>
      </w:r>
      <w:proofErr w:type="spellStart"/>
      <w:r>
        <w:t>RDO</w:t>
      </w:r>
      <w:proofErr w:type="spellEnd"/>
      <w:r>
        <w:t xml:space="preserve"> (reportes diarios de obra).</w:t>
      </w:r>
    </w:p>
    <w:p w14:paraId="3212CD31" w14:textId="77777777" w:rsidR="00E06393" w:rsidRDefault="00E06393" w:rsidP="00E06393">
      <w:pPr>
        <w:pStyle w:val="Ttulo2"/>
      </w:pPr>
      <w:r>
        <w:lastRenderedPageBreak/>
        <w:t>CLASE DE ESTIMACIÓN</w:t>
      </w:r>
    </w:p>
    <w:p w14:paraId="165691C4" w14:textId="143E2A85" w:rsidR="007A6196" w:rsidRPr="007A6196" w:rsidRDefault="007A6196" w:rsidP="00972945">
      <w:pPr>
        <w:spacing w:line="360" w:lineRule="auto"/>
      </w:pPr>
      <w:r w:rsidRPr="007A6196">
        <w:t xml:space="preserve">La presente propuesta ha sido estimada en línea con la </w:t>
      </w:r>
      <w:r w:rsidR="00FA4135" w:rsidRPr="002B0D23">
        <w:t>&lt;</w:t>
      </w:r>
      <w:proofErr w:type="spellStart"/>
      <w:r w:rsidR="00FA4135" w:rsidRPr="002B0D23">
        <w:t>CLASE</w:t>
      </w:r>
      <w:r w:rsidR="002B0D23" w:rsidRPr="002B0D23">
        <w:t>_PRESUPUESTO</w:t>
      </w:r>
      <w:proofErr w:type="spellEnd"/>
      <w:r w:rsidR="00FA4135" w:rsidRPr="002B0D23">
        <w:t>&gt;</w:t>
      </w:r>
      <w:r w:rsidR="00774F2E">
        <w:t xml:space="preserve"> </w:t>
      </w:r>
      <w:r w:rsidR="00E30D3C">
        <w:t xml:space="preserve"> </w:t>
      </w:r>
      <w:r w:rsidRPr="007A6196">
        <w:t xml:space="preserve">de la </w:t>
      </w:r>
      <w:proofErr w:type="spellStart"/>
      <w:r w:rsidRPr="007A6196">
        <w:t>AACE</w:t>
      </w:r>
      <w:proofErr w:type="spellEnd"/>
      <w:r w:rsidRPr="007A6196">
        <w:t xml:space="preserve"> (American </w:t>
      </w:r>
      <w:proofErr w:type="spellStart"/>
      <w:r w:rsidRPr="007A6196">
        <w:t>Association</w:t>
      </w:r>
      <w:proofErr w:type="spellEnd"/>
      <w:r w:rsidRPr="007A6196">
        <w:t xml:space="preserve"> </w:t>
      </w:r>
      <w:proofErr w:type="spellStart"/>
      <w:r w:rsidRPr="007A6196">
        <w:t>of</w:t>
      </w:r>
      <w:proofErr w:type="spellEnd"/>
      <w:r w:rsidRPr="007A6196">
        <w:t xml:space="preserve"> </w:t>
      </w:r>
      <w:proofErr w:type="spellStart"/>
      <w:r w:rsidRPr="007A6196">
        <w:t>Cost</w:t>
      </w:r>
      <w:proofErr w:type="spellEnd"/>
      <w:r w:rsidRPr="007A6196">
        <w:t xml:space="preserve"> </w:t>
      </w:r>
      <w:proofErr w:type="spellStart"/>
      <w:r w:rsidRPr="007A6196">
        <w:t>Engineering</w:t>
      </w:r>
      <w:proofErr w:type="spellEnd"/>
      <w:r w:rsidRPr="007A6196">
        <w:t>), de acuerdo a la información provista al momento de la estimación.</w:t>
      </w:r>
    </w:p>
    <w:p w14:paraId="1222D230" w14:textId="77777777" w:rsidR="002C2E35" w:rsidRDefault="00D5471F" w:rsidP="00D443A2">
      <w:pPr>
        <w:spacing w:line="360" w:lineRule="auto"/>
        <w:jc w:val="center"/>
      </w:pPr>
      <w:r>
        <w:rPr>
          <w:noProof/>
          <w:lang w:val="es-419" w:eastAsia="es-419"/>
        </w:rPr>
        <w:drawing>
          <wp:inline distT="0" distB="0" distL="0" distR="0" wp14:anchorId="25926896" wp14:editId="7CC31912">
            <wp:extent cx="46863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0418" w14:textId="0FEB8475" w:rsidR="00CE6B32" w:rsidRDefault="00CE6B32" w:rsidP="00CE6B32">
      <w:pPr>
        <w:pStyle w:val="Ttulo1"/>
        <w:spacing w:line="360" w:lineRule="auto"/>
        <w:ind w:left="431" w:hanging="431"/>
        <w:rPr>
          <w:lang w:eastAsia="es-ES"/>
        </w:rPr>
      </w:pPr>
      <w:bookmarkStart w:id="247" w:name="_Toc340520962"/>
      <w:bookmarkStart w:id="248" w:name="_Toc354477064"/>
      <w:bookmarkStart w:id="249" w:name="_Toc452486411"/>
      <w:bookmarkStart w:id="250" w:name="_Toc25948511"/>
      <w:r w:rsidRPr="00101002">
        <w:rPr>
          <w:lang w:eastAsia="es-ES"/>
        </w:rPr>
        <w:t>CON</w:t>
      </w:r>
      <w:r>
        <w:rPr>
          <w:lang w:eastAsia="es-ES"/>
        </w:rPr>
        <w:t>SIDERACIONES</w:t>
      </w:r>
      <w:r w:rsidRPr="00101002">
        <w:rPr>
          <w:lang w:eastAsia="es-ES"/>
        </w:rPr>
        <w:t xml:space="preserve"> DE LA OFERTA</w:t>
      </w:r>
      <w:bookmarkEnd w:id="247"/>
      <w:bookmarkEnd w:id="248"/>
      <w:bookmarkEnd w:id="249"/>
      <w:bookmarkEnd w:id="250"/>
    </w:p>
    <w:p w14:paraId="122F8084" w14:textId="77777777" w:rsidR="005257B0" w:rsidRPr="00E62F3C" w:rsidRDefault="005257B0" w:rsidP="005257B0">
      <w:pPr>
        <w:pStyle w:val="Ttulo2"/>
        <w:numPr>
          <w:ilvl w:val="0"/>
          <w:numId w:val="0"/>
        </w:numPr>
        <w:rPr>
          <w:lang w:val="es-PE"/>
        </w:rPr>
      </w:pPr>
      <w:r w:rsidRPr="00E62F3C">
        <w:rPr>
          <w:szCs w:val="20"/>
        </w:rPr>
        <w:t xml:space="preserve">La presente Propuesta considera que se aplicarán las disposiciones del Acuerdo Maestro de Servicios Técnicos Especializados </w:t>
      </w:r>
      <w:proofErr w:type="spellStart"/>
      <w:r w:rsidRPr="00E62F3C">
        <w:rPr>
          <w:szCs w:val="20"/>
        </w:rPr>
        <w:t>N°</w:t>
      </w:r>
      <w:proofErr w:type="spellEnd"/>
      <w:r w:rsidRPr="00E62F3C">
        <w:rPr>
          <w:szCs w:val="20"/>
        </w:rPr>
        <w:t xml:space="preserve"> SHY-SCS-DC-112-2019, firmado entre las partes, vigente desde el 06 de mayo de 2019.</w:t>
      </w:r>
    </w:p>
    <w:p w14:paraId="44D54023" w14:textId="36DDADF2" w:rsidR="003A78D9" w:rsidRDefault="003A78D9" w:rsidP="005257B0">
      <w:pPr>
        <w:rPr>
          <w:lang w:val="es-PE" w:eastAsia="es-ES"/>
        </w:rPr>
      </w:pPr>
      <w:r>
        <w:rPr>
          <w:lang w:val="es-PE" w:eastAsia="es-ES"/>
        </w:rPr>
        <w:t>&lt;</w:t>
      </w:r>
      <w:proofErr w:type="spellStart"/>
      <w:r>
        <w:rPr>
          <w:lang w:val="es-PE" w:eastAsia="es-ES"/>
        </w:rPr>
        <w:t>CONSIDERACIONES_OFERTA</w:t>
      </w:r>
      <w:proofErr w:type="spellEnd"/>
      <w:r>
        <w:rPr>
          <w:lang w:val="es-PE" w:eastAsia="es-ES"/>
        </w:rPr>
        <w:t>&gt;</w:t>
      </w:r>
    </w:p>
    <w:p w14:paraId="7166FA1F" w14:textId="77777777" w:rsidR="004E025C" w:rsidRPr="005257B0" w:rsidRDefault="004E025C" w:rsidP="005257B0">
      <w:pPr>
        <w:rPr>
          <w:lang w:val="es-PE" w:eastAsia="es-ES"/>
        </w:rPr>
      </w:pPr>
    </w:p>
    <w:p w14:paraId="0933BD7C" w14:textId="77777777" w:rsidR="00CE6B32" w:rsidRPr="00101002" w:rsidRDefault="00CE6B32" w:rsidP="00CE6B32">
      <w:pPr>
        <w:pStyle w:val="Ttulo1"/>
        <w:spacing w:line="360" w:lineRule="auto"/>
        <w:rPr>
          <w:bCs/>
          <w:lang w:eastAsia="es-ES"/>
        </w:rPr>
      </w:pPr>
      <w:bookmarkStart w:id="251" w:name="_Toc354477065"/>
      <w:bookmarkStart w:id="252" w:name="_Toc452486412"/>
      <w:bookmarkStart w:id="253" w:name="_Toc25948512"/>
      <w:r w:rsidRPr="00101002">
        <w:rPr>
          <w:lang w:eastAsia="es-ES"/>
        </w:rPr>
        <w:t>DOCUMENTOS ANEXOS</w:t>
      </w:r>
      <w:bookmarkEnd w:id="251"/>
      <w:bookmarkEnd w:id="252"/>
      <w:bookmarkEnd w:id="253"/>
    </w:p>
    <w:p w14:paraId="0742AB48" w14:textId="77777777" w:rsidR="00FA4135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es-AR" w:eastAsia="es-AR"/>
        </w:rPr>
      </w:pPr>
      <w:r w:rsidRPr="004E025C">
        <w:rPr>
          <w:lang w:val="es-AR" w:eastAsia="es-AR"/>
        </w:rPr>
        <w:t xml:space="preserve">Anexo - Propuesta Económica. </w:t>
      </w:r>
    </w:p>
    <w:p w14:paraId="23B19750" w14:textId="77777777" w:rsidR="00FA4135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es-AR" w:eastAsia="es-AR"/>
        </w:rPr>
      </w:pPr>
      <w:r w:rsidRPr="004E025C">
        <w:rPr>
          <w:lang w:val="es-AR" w:eastAsia="es-AR"/>
        </w:rPr>
        <w:t>Anexo - Solicitud de Trabajos Adicionales.</w:t>
      </w:r>
    </w:p>
    <w:p w14:paraId="6F06ADB4" w14:textId="77777777" w:rsidR="00FA4135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- </w:t>
      </w:r>
      <w:proofErr w:type="spellStart"/>
      <w:r w:rsidRPr="004E025C">
        <w:rPr>
          <w:lang w:val="pt-BR" w:eastAsia="es-AR"/>
        </w:rPr>
        <w:t>Orden</w:t>
      </w:r>
      <w:proofErr w:type="spellEnd"/>
      <w:r w:rsidRPr="004E025C">
        <w:rPr>
          <w:lang w:val="pt-BR" w:eastAsia="es-AR"/>
        </w:rPr>
        <w:t xml:space="preserve"> de Cambio.</w:t>
      </w:r>
    </w:p>
    <w:p w14:paraId="6E42C3D4" w14:textId="3B02B280" w:rsidR="00FA4135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>Anexo - Cronograma de Oferta.</w:t>
      </w:r>
    </w:p>
    <w:p w14:paraId="7186A659" w14:textId="1ACE2E0A" w:rsidR="0051596A" w:rsidRPr="004E025C" w:rsidRDefault="0051596A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– Documentos de </w:t>
      </w:r>
      <w:proofErr w:type="spellStart"/>
      <w:r w:rsidRPr="004E025C">
        <w:rPr>
          <w:lang w:val="pt-BR" w:eastAsia="es-AR"/>
        </w:rPr>
        <w:t>Ingeniería</w:t>
      </w:r>
      <w:proofErr w:type="spellEnd"/>
      <w:r w:rsidRPr="004E025C">
        <w:rPr>
          <w:lang w:val="pt-BR" w:eastAsia="es-AR"/>
        </w:rPr>
        <w:t xml:space="preserve"> Básica</w:t>
      </w:r>
    </w:p>
    <w:p w14:paraId="125F9C85" w14:textId="2222389F" w:rsidR="00FA4135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>Anexo - Listado de Elaborados</w:t>
      </w:r>
      <w:r w:rsidR="0051596A" w:rsidRPr="004E025C">
        <w:rPr>
          <w:lang w:val="pt-BR" w:eastAsia="es-AR"/>
        </w:rPr>
        <w:t xml:space="preserve"> de </w:t>
      </w:r>
      <w:proofErr w:type="spellStart"/>
      <w:r w:rsidR="0051596A" w:rsidRPr="004E025C">
        <w:rPr>
          <w:lang w:val="pt-BR" w:eastAsia="es-AR"/>
        </w:rPr>
        <w:t>Ingeniería</w:t>
      </w:r>
      <w:proofErr w:type="spellEnd"/>
      <w:r w:rsidR="0051596A" w:rsidRPr="004E025C">
        <w:rPr>
          <w:lang w:val="pt-BR" w:eastAsia="es-AR"/>
        </w:rPr>
        <w:t xml:space="preserve"> de </w:t>
      </w:r>
      <w:proofErr w:type="spellStart"/>
      <w:r w:rsidR="0051596A" w:rsidRPr="004E025C">
        <w:rPr>
          <w:lang w:val="pt-BR" w:eastAsia="es-AR"/>
        </w:rPr>
        <w:t>Detalle</w:t>
      </w:r>
      <w:proofErr w:type="spellEnd"/>
      <w:r w:rsidRPr="004E025C">
        <w:rPr>
          <w:lang w:val="pt-BR" w:eastAsia="es-AR"/>
        </w:rPr>
        <w:t>.</w:t>
      </w:r>
    </w:p>
    <w:p w14:paraId="79046192" w14:textId="77777777" w:rsidR="00FA4135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- </w:t>
      </w:r>
      <w:proofErr w:type="spellStart"/>
      <w:r w:rsidRPr="004E025C">
        <w:rPr>
          <w:lang w:val="pt-BR" w:eastAsia="es-AR"/>
        </w:rPr>
        <w:t>RDO</w:t>
      </w:r>
      <w:proofErr w:type="spellEnd"/>
      <w:r w:rsidRPr="004E025C">
        <w:rPr>
          <w:lang w:val="pt-BR" w:eastAsia="es-AR"/>
        </w:rPr>
        <w:t xml:space="preserve"> Firmado.</w:t>
      </w:r>
    </w:p>
    <w:p w14:paraId="38201447" w14:textId="77777777" w:rsidR="00FA4135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- </w:t>
      </w:r>
      <w:proofErr w:type="spellStart"/>
      <w:r w:rsidRPr="004E025C">
        <w:rPr>
          <w:lang w:val="pt-BR" w:eastAsia="es-AR"/>
        </w:rPr>
        <w:t>Correo</w:t>
      </w:r>
      <w:proofErr w:type="spellEnd"/>
      <w:r w:rsidRPr="004E025C">
        <w:rPr>
          <w:lang w:val="pt-BR" w:eastAsia="es-AR"/>
        </w:rPr>
        <w:t xml:space="preserve"> de </w:t>
      </w:r>
      <w:proofErr w:type="spellStart"/>
      <w:r w:rsidRPr="004E025C">
        <w:rPr>
          <w:lang w:val="pt-BR" w:eastAsia="es-AR"/>
        </w:rPr>
        <w:t>Solicitud</w:t>
      </w:r>
      <w:proofErr w:type="spellEnd"/>
      <w:r w:rsidRPr="004E025C">
        <w:rPr>
          <w:lang w:val="pt-BR" w:eastAsia="es-AR"/>
        </w:rPr>
        <w:t>.</w:t>
      </w:r>
    </w:p>
    <w:p w14:paraId="41B6B38C" w14:textId="77777777" w:rsidR="00FA4135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- Service </w:t>
      </w:r>
      <w:proofErr w:type="spellStart"/>
      <w:r w:rsidRPr="004E025C">
        <w:rPr>
          <w:lang w:val="pt-BR" w:eastAsia="es-AR"/>
        </w:rPr>
        <w:t>Request</w:t>
      </w:r>
      <w:proofErr w:type="spellEnd"/>
      <w:r w:rsidRPr="004E025C">
        <w:rPr>
          <w:lang w:val="pt-BR" w:eastAsia="es-AR"/>
        </w:rPr>
        <w:t>.</w:t>
      </w:r>
    </w:p>
    <w:p w14:paraId="1912CDD7" w14:textId="77777777" w:rsidR="00927072" w:rsidRPr="004E025C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es-AR" w:eastAsia="es-AR"/>
        </w:rPr>
      </w:pPr>
      <w:r w:rsidRPr="004E025C">
        <w:rPr>
          <w:lang w:val="es-AR" w:eastAsia="es-AR"/>
        </w:rPr>
        <w:t xml:space="preserve">Anexo - </w:t>
      </w:r>
      <w:r w:rsidRPr="004E025C">
        <w:rPr>
          <w:lang w:val="pt-BR" w:eastAsia="es-AR"/>
        </w:rPr>
        <w:t>Alcance</w:t>
      </w:r>
      <w:r w:rsidRPr="004E025C">
        <w:rPr>
          <w:lang w:val="es-AR" w:eastAsia="es-AR"/>
        </w:rPr>
        <w:t xml:space="preserve"> de Servicio.</w:t>
      </w:r>
    </w:p>
    <w:sectPr w:rsidR="00927072" w:rsidRPr="004E025C" w:rsidSect="00082A90">
      <w:headerReference w:type="default" r:id="rId10"/>
      <w:footerReference w:type="default" r:id="rId11"/>
      <w:pgSz w:w="11907" w:h="16839" w:code="9"/>
      <w:pgMar w:top="119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7A6F5" w14:textId="77777777" w:rsidR="00621A62" w:rsidRDefault="00621A62" w:rsidP="00F13CB4">
      <w:pPr>
        <w:spacing w:after="0" w:line="240" w:lineRule="auto"/>
      </w:pPr>
      <w:r>
        <w:separator/>
      </w:r>
    </w:p>
  </w:endnote>
  <w:endnote w:type="continuationSeparator" w:id="0">
    <w:p w14:paraId="5B7AC4C2" w14:textId="77777777" w:rsidR="00621A62" w:rsidRDefault="00621A62" w:rsidP="00F1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jc w:val="center"/>
      <w:tblBorders>
        <w:top w:val="thickThinMediumGap" w:sz="24" w:space="0" w:color="99CC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7B0853" w:rsidRPr="001433E0" w14:paraId="628A2ED5" w14:textId="77777777" w:rsidTr="000A71F1">
      <w:trPr>
        <w:trHeight w:hRule="exact" w:val="397"/>
        <w:jc w:val="center"/>
      </w:trPr>
      <w:tc>
        <w:tcPr>
          <w:tcW w:w="9214" w:type="dxa"/>
          <w:vAlign w:val="center"/>
        </w:tcPr>
        <w:p w14:paraId="47C16D48" w14:textId="77777777" w:rsidR="007B0853" w:rsidRPr="001433E0" w:rsidRDefault="007B0853" w:rsidP="000A71F1">
          <w:pPr>
            <w:jc w:val="right"/>
            <w:rPr>
              <w:rFonts w:cs="Arial"/>
            </w:rPr>
          </w:pPr>
        </w:p>
      </w:tc>
    </w:tr>
  </w:tbl>
  <w:p w14:paraId="6A338CC0" w14:textId="28A3211B" w:rsidR="007B0853" w:rsidRPr="0040701B" w:rsidRDefault="007B0853" w:rsidP="0040701B">
    <w:pPr>
      <w:tabs>
        <w:tab w:val="center" w:pos="4680"/>
        <w:tab w:val="left" w:pos="6912"/>
      </w:tabs>
      <w:rPr>
        <w:sz w:val="18"/>
        <w:szCs w:val="18"/>
      </w:rPr>
    </w:pPr>
    <w:r>
      <w:rPr>
        <w:rFonts w:cs="Arial"/>
        <w:sz w:val="18"/>
        <w:szCs w:val="18"/>
        <w:lang w:val="es-ES"/>
      </w:rPr>
      <w:tab/>
    </w:r>
    <w:r w:rsidRPr="0040701B">
      <w:rPr>
        <w:rFonts w:cs="Arial"/>
        <w:sz w:val="18"/>
        <w:szCs w:val="18"/>
        <w:lang w:val="es-ES"/>
      </w:rPr>
      <w:t>Página</w:t>
    </w:r>
    <w:r w:rsidRPr="0040701B">
      <w:rPr>
        <w:rFonts w:cs="Arial"/>
        <w:sz w:val="18"/>
        <w:szCs w:val="18"/>
      </w:rPr>
      <w:t xml:space="preserve"> </w:t>
    </w:r>
    <w:r w:rsidRPr="0040701B">
      <w:rPr>
        <w:rFonts w:cs="Arial"/>
        <w:sz w:val="18"/>
        <w:szCs w:val="18"/>
      </w:rPr>
      <w:fldChar w:fldCharType="begin"/>
    </w:r>
    <w:r w:rsidRPr="0040701B">
      <w:rPr>
        <w:rFonts w:cs="Arial"/>
        <w:sz w:val="18"/>
        <w:szCs w:val="18"/>
      </w:rPr>
      <w:instrText xml:space="preserve"> PAGE </w:instrText>
    </w:r>
    <w:r w:rsidRPr="0040701B">
      <w:rPr>
        <w:rFonts w:cs="Arial"/>
        <w:sz w:val="18"/>
        <w:szCs w:val="18"/>
      </w:rPr>
      <w:fldChar w:fldCharType="separate"/>
    </w:r>
    <w:r w:rsidR="004E025C">
      <w:rPr>
        <w:rFonts w:cs="Arial"/>
        <w:noProof/>
        <w:sz w:val="18"/>
        <w:szCs w:val="18"/>
      </w:rPr>
      <w:t>2</w:t>
    </w:r>
    <w:r w:rsidRPr="0040701B">
      <w:rPr>
        <w:rFonts w:cs="Arial"/>
        <w:sz w:val="18"/>
        <w:szCs w:val="18"/>
      </w:rPr>
      <w:fldChar w:fldCharType="end"/>
    </w:r>
    <w:r w:rsidRPr="0040701B">
      <w:rPr>
        <w:rFonts w:cs="Arial"/>
        <w:sz w:val="18"/>
        <w:szCs w:val="18"/>
      </w:rPr>
      <w:t xml:space="preserve"> de </w:t>
    </w:r>
    <w:r w:rsidRPr="0040701B">
      <w:rPr>
        <w:rFonts w:cs="Arial"/>
        <w:sz w:val="18"/>
        <w:szCs w:val="18"/>
      </w:rPr>
      <w:fldChar w:fldCharType="begin"/>
    </w:r>
    <w:r w:rsidRPr="0040701B">
      <w:rPr>
        <w:rFonts w:cs="Arial"/>
        <w:sz w:val="18"/>
        <w:szCs w:val="18"/>
      </w:rPr>
      <w:instrText xml:space="preserve"> NUMPAGES </w:instrText>
    </w:r>
    <w:r w:rsidRPr="0040701B">
      <w:rPr>
        <w:rFonts w:cs="Arial"/>
        <w:sz w:val="18"/>
        <w:szCs w:val="18"/>
      </w:rPr>
      <w:fldChar w:fldCharType="separate"/>
    </w:r>
    <w:r w:rsidR="004E025C">
      <w:rPr>
        <w:rFonts w:cs="Arial"/>
        <w:noProof/>
        <w:sz w:val="18"/>
        <w:szCs w:val="18"/>
      </w:rPr>
      <w:t>4</w:t>
    </w:r>
    <w:r w:rsidRPr="0040701B">
      <w:rPr>
        <w:rFonts w:cs="Arial"/>
        <w:sz w:val="18"/>
        <w:szCs w:val="18"/>
      </w:rPr>
      <w:fldChar w:fldCharType="end"/>
    </w:r>
    <w:r w:rsidRPr="0040701B">
      <w:rPr>
        <w:rFonts w:cs="Arial"/>
        <w:sz w:val="18"/>
        <w:szCs w:val="18"/>
      </w:rPr>
      <w:t xml:space="preserve"> </w:t>
    </w:r>
    <w:r w:rsidRPr="00B35F06">
      <w:rPr>
        <w:rFonts w:cs="Arial"/>
        <w:sz w:val="18"/>
        <w:szCs w:val="18"/>
      </w:rPr>
      <w:t>–</w:t>
    </w:r>
    <w:r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DATE  \@ "MMMM' de 'yyyy"  \* MERGEFORMAT </w:instrText>
    </w:r>
    <w:r>
      <w:rPr>
        <w:rFonts w:cs="Arial"/>
        <w:sz w:val="18"/>
        <w:szCs w:val="18"/>
      </w:rPr>
      <w:fldChar w:fldCharType="separate"/>
    </w:r>
    <w:r w:rsidR="00877FF3">
      <w:rPr>
        <w:rFonts w:cs="Arial"/>
        <w:noProof/>
        <w:sz w:val="18"/>
        <w:szCs w:val="18"/>
      </w:rPr>
      <w:t>enero de 2020</w:t>
    </w:r>
    <w:r>
      <w:rPr>
        <w:rFonts w:cs="Arial"/>
        <w:sz w:val="18"/>
        <w:szCs w:val="18"/>
      </w:rPr>
      <w:fldChar w:fldCharType="end"/>
    </w:r>
    <w:r>
      <w:rPr>
        <w:rFonts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32EF" w14:textId="77777777" w:rsidR="00621A62" w:rsidRDefault="00621A62" w:rsidP="00F13CB4">
      <w:pPr>
        <w:spacing w:after="0" w:line="240" w:lineRule="auto"/>
      </w:pPr>
      <w:r>
        <w:separator/>
      </w:r>
    </w:p>
  </w:footnote>
  <w:footnote w:type="continuationSeparator" w:id="0">
    <w:p w14:paraId="6F481889" w14:textId="77777777" w:rsidR="00621A62" w:rsidRDefault="00621A62" w:rsidP="00F1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219"/>
      <w:gridCol w:w="1603"/>
      <w:gridCol w:w="2539"/>
    </w:tblGrid>
    <w:tr w:rsidR="007B0853" w:rsidRPr="001A07C5" w14:paraId="03579626" w14:textId="77777777" w:rsidTr="002806E7">
      <w:trPr>
        <w:trHeight w:val="232"/>
        <w:jc w:val="center"/>
      </w:trPr>
      <w:tc>
        <w:tcPr>
          <w:tcW w:w="5219" w:type="dxa"/>
          <w:vMerge w:val="restart"/>
          <w:shd w:val="clear" w:color="auto" w:fill="auto"/>
          <w:vAlign w:val="center"/>
        </w:tcPr>
        <w:p w14:paraId="61519AF1" w14:textId="77777777" w:rsidR="00B00C70" w:rsidRPr="001433E0" w:rsidRDefault="00B00C70" w:rsidP="00B00C70">
          <w:pPr>
            <w:spacing w:after="0" w:line="240" w:lineRule="auto"/>
            <w:jc w:val="center"/>
            <w:rPr>
              <w:rFonts w:cs="Arial"/>
              <w:b/>
              <w:bCs/>
              <w:color w:val="000000"/>
            </w:rPr>
          </w:pPr>
        </w:p>
        <w:p w14:paraId="12B1F5C2" w14:textId="77777777" w:rsidR="00B00C70" w:rsidRDefault="00B00C70" w:rsidP="00B00C70">
          <w:pPr>
            <w:spacing w:after="0" w:line="240" w:lineRule="auto"/>
            <w:jc w:val="center"/>
            <w:rPr>
              <w:rFonts w:eastAsia="PMingLiU" w:cs="Arial"/>
              <w:b/>
              <w:bCs/>
            </w:rPr>
          </w:pPr>
          <w:r>
            <w:rPr>
              <w:rFonts w:eastAsia="PMingLiU" w:cs="Arial"/>
              <w:b/>
              <w:bCs/>
            </w:rPr>
            <w:t>&lt;</w:t>
          </w:r>
          <w:proofErr w:type="spellStart"/>
          <w:r>
            <w:rPr>
              <w:rFonts w:eastAsia="PMingLiU" w:cs="Arial"/>
              <w:b/>
              <w:bCs/>
            </w:rPr>
            <w:t>SITIO_REFERENCIA</w:t>
          </w:r>
          <w:proofErr w:type="spellEnd"/>
          <w:r>
            <w:rPr>
              <w:rFonts w:eastAsia="PMingLiU" w:cs="Arial"/>
              <w:b/>
              <w:bCs/>
            </w:rPr>
            <w:t>&gt;</w:t>
          </w:r>
        </w:p>
        <w:p w14:paraId="502DBDA9" w14:textId="77777777" w:rsidR="007B0853" w:rsidRPr="00B00C70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  <w:u w:val="single"/>
            </w:rPr>
          </w:pPr>
        </w:p>
        <w:p w14:paraId="05D1E05A" w14:textId="2187EC3C" w:rsidR="007B0853" w:rsidRPr="00CE19D4" w:rsidRDefault="00E62F3C" w:rsidP="005257B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szCs w:val="18"/>
            </w:rPr>
          </w:pPr>
          <w:r>
            <w:rPr>
              <w:rFonts w:eastAsia="PMingLiU" w:cs="Arial"/>
            </w:rPr>
            <w:t>&lt;</w:t>
          </w:r>
          <w:proofErr w:type="spellStart"/>
          <w:r>
            <w:rPr>
              <w:rFonts w:eastAsia="PMingLiU" w:cs="Arial"/>
            </w:rPr>
            <w:t>DESCRIPCION_OFERTA</w:t>
          </w:r>
          <w:proofErr w:type="spellEnd"/>
          <w:r>
            <w:rPr>
              <w:rFonts w:eastAsia="PMingLiU" w:cs="Arial"/>
            </w:rPr>
            <w:t>&gt;</w:t>
          </w:r>
          <w:del w:id="254" w:author="MENA Danilo                     CPP" w:date="2019-11-27T10:38:00Z">
            <w:r w:rsidR="007B0853" w:rsidRPr="00CE19D4" w:rsidDel="00E62F3C">
              <w:rPr>
                <w:rFonts w:cs="Arial"/>
                <w:bCs/>
                <w:szCs w:val="18"/>
              </w:rPr>
              <w:fldChar w:fldCharType="begin"/>
            </w:r>
            <w:r w:rsidR="007B0853" w:rsidRPr="00CE19D4" w:rsidDel="00E62F3C">
              <w:rPr>
                <w:rFonts w:cs="Arial"/>
                <w:bCs/>
                <w:szCs w:val="18"/>
              </w:rPr>
              <w:delInstrText xml:space="preserve"> REF  Nombre  \* MERGEFORMAT </w:delInstrText>
            </w:r>
            <w:r w:rsidR="007B0853" w:rsidRPr="00CE19D4" w:rsidDel="00E62F3C">
              <w:rPr>
                <w:rFonts w:cs="Arial"/>
                <w:bCs/>
                <w:szCs w:val="18"/>
              </w:rPr>
              <w:fldChar w:fldCharType="separate"/>
            </w:r>
          </w:del>
          <w:del w:id="255" w:author="MENA Danilo                     CPP" w:date="2019-11-27T10:33:00Z">
            <w:r w:rsidR="00871D4C" w:rsidRPr="00CE19D4" w:rsidDel="00173BC7">
              <w:rPr>
                <w:rFonts w:cs="Arial"/>
                <w:bCs/>
                <w:szCs w:val="18"/>
              </w:rPr>
              <w:delText xml:space="preserve"> </w:delText>
            </w:r>
          </w:del>
          <w:del w:id="256" w:author="MENA Danilo                     CPP" w:date="2019-11-27T10:38:00Z">
            <w:r w:rsidR="007B0853" w:rsidRPr="00CE19D4" w:rsidDel="00E62F3C">
              <w:rPr>
                <w:rFonts w:cs="Arial"/>
                <w:bCs/>
                <w:szCs w:val="18"/>
              </w:rPr>
              <w:fldChar w:fldCharType="end"/>
            </w:r>
          </w:del>
        </w:p>
      </w:tc>
      <w:tc>
        <w:tcPr>
          <w:tcW w:w="1603" w:type="dxa"/>
          <w:shd w:val="clear" w:color="auto" w:fill="auto"/>
          <w:vAlign w:val="center"/>
        </w:tcPr>
        <w:p w14:paraId="5F989C02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Departamento:</w:t>
          </w:r>
        </w:p>
      </w:tc>
      <w:tc>
        <w:tcPr>
          <w:tcW w:w="2539" w:type="dxa"/>
          <w:shd w:val="clear" w:color="auto" w:fill="auto"/>
          <w:vAlign w:val="center"/>
        </w:tcPr>
        <w:p w14:paraId="7CA5E538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proofErr w:type="spellStart"/>
          <w:r w:rsidRPr="001A07C5">
            <w:rPr>
              <w:rFonts w:cs="Arial"/>
              <w:bCs/>
              <w:color w:val="000000"/>
              <w:szCs w:val="18"/>
            </w:rPr>
            <w:t>Adm</w:t>
          </w:r>
          <w:proofErr w:type="spellEnd"/>
          <w:r w:rsidRPr="001A07C5">
            <w:rPr>
              <w:rFonts w:cs="Arial"/>
              <w:bCs/>
              <w:color w:val="000000"/>
              <w:szCs w:val="18"/>
            </w:rPr>
            <w:t>. Contratos</w:t>
          </w:r>
        </w:p>
      </w:tc>
    </w:tr>
    <w:tr w:rsidR="007B0853" w:rsidRPr="001A07C5" w14:paraId="67D3C526" w14:textId="77777777" w:rsidTr="00514E50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14:paraId="5227EC92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14:paraId="60AB82CA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Código No.:</w:t>
          </w:r>
        </w:p>
      </w:tc>
      <w:tc>
        <w:tcPr>
          <w:tcW w:w="2539" w:type="dxa"/>
          <w:shd w:val="clear" w:color="auto" w:fill="auto"/>
          <w:vAlign w:val="bottom"/>
        </w:tcPr>
        <w:p w14:paraId="2EC572D9" w14:textId="77777777" w:rsidR="007B0853" w:rsidRPr="00D96D51" w:rsidRDefault="00CE19D4" w:rsidP="00CE19D4">
          <w:pPr>
            <w:spacing w:after="0" w:line="240" w:lineRule="auto"/>
            <w:jc w:val="left"/>
            <w:rPr>
              <w:rFonts w:cs="Arial"/>
              <w:highlight w:val="yellow"/>
            </w:rPr>
          </w:pPr>
          <w:r w:rsidRPr="00CE19D4">
            <w:rPr>
              <w:rFonts w:cs="Arial"/>
            </w:rPr>
            <w:t>&lt;</w:t>
          </w:r>
          <w:proofErr w:type="spellStart"/>
          <w:r>
            <w:rPr>
              <w:rFonts w:cs="Arial"/>
              <w:bCs/>
              <w:color w:val="000000"/>
              <w:szCs w:val="18"/>
            </w:rPr>
            <w:t>CODIGO</w:t>
          </w:r>
          <w:r w:rsidRPr="00CE19D4">
            <w:rPr>
              <w:rFonts w:cs="Arial"/>
              <w:bCs/>
              <w:color w:val="000000"/>
              <w:szCs w:val="18"/>
            </w:rPr>
            <w:t>_OFERTA</w:t>
          </w:r>
          <w:proofErr w:type="spellEnd"/>
          <w:r w:rsidRPr="00CE19D4">
            <w:rPr>
              <w:rFonts w:cs="Arial"/>
            </w:rPr>
            <w:t>&gt;</w:t>
          </w:r>
          <w:r>
            <w:rPr>
              <w:rFonts w:cs="Arial"/>
            </w:rPr>
            <w:t xml:space="preserve"> </w:t>
          </w:r>
        </w:p>
      </w:tc>
    </w:tr>
    <w:tr w:rsidR="007B0853" w:rsidRPr="001A07C5" w14:paraId="6DF0CCC6" w14:textId="77777777" w:rsidTr="002806E7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14:paraId="423F263C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14:paraId="0BAAA710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Revisión No.:</w:t>
          </w:r>
        </w:p>
      </w:tc>
      <w:tc>
        <w:tcPr>
          <w:tcW w:w="2539" w:type="dxa"/>
          <w:shd w:val="clear" w:color="auto" w:fill="auto"/>
          <w:vAlign w:val="center"/>
        </w:tcPr>
        <w:p w14:paraId="2CD7CD6E" w14:textId="77777777" w:rsidR="007B0853" w:rsidRPr="00D96D51" w:rsidRDefault="00CE19D4" w:rsidP="0075755C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  <w:highlight w:val="yellow"/>
            </w:rPr>
          </w:pPr>
          <w:r w:rsidRPr="00CE19D4">
            <w:rPr>
              <w:rFonts w:cs="Arial"/>
            </w:rPr>
            <w:t>&lt;</w:t>
          </w:r>
          <w:proofErr w:type="spellStart"/>
          <w:r>
            <w:rPr>
              <w:rFonts w:cs="Arial"/>
            </w:rPr>
            <w:t>VERSION_OFERTA</w:t>
          </w:r>
          <w:proofErr w:type="spellEnd"/>
          <w:r w:rsidRPr="00CE19D4">
            <w:rPr>
              <w:rFonts w:cs="Arial"/>
            </w:rPr>
            <w:t>&gt;</w:t>
          </w:r>
        </w:p>
      </w:tc>
    </w:tr>
    <w:tr w:rsidR="007B0853" w:rsidRPr="001A07C5" w14:paraId="789151FC" w14:textId="77777777" w:rsidTr="002806E7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14:paraId="49ECC3A3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14:paraId="1B1A19DC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Página No.:</w:t>
          </w:r>
        </w:p>
      </w:tc>
      <w:tc>
        <w:tcPr>
          <w:tcW w:w="2539" w:type="dxa"/>
          <w:shd w:val="clear" w:color="auto" w:fill="auto"/>
          <w:vAlign w:val="center"/>
        </w:tcPr>
        <w:p w14:paraId="535ED800" w14:textId="4BB4B9A2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Style w:val="Nmerodepgina"/>
              <w:rFonts w:cs="Arial"/>
              <w:szCs w:val="18"/>
            </w:rPr>
            <w:fldChar w:fldCharType="begin"/>
          </w:r>
          <w:r w:rsidRPr="001A07C5">
            <w:rPr>
              <w:rStyle w:val="Nmerodepgina"/>
              <w:rFonts w:cs="Arial"/>
              <w:szCs w:val="18"/>
            </w:rPr>
            <w:instrText xml:space="preserve"> PAGE </w:instrText>
          </w:r>
          <w:r w:rsidRPr="001A07C5">
            <w:rPr>
              <w:rStyle w:val="Nmerodepgina"/>
              <w:rFonts w:cs="Arial"/>
              <w:szCs w:val="18"/>
            </w:rPr>
            <w:fldChar w:fldCharType="separate"/>
          </w:r>
          <w:r w:rsidR="004E025C">
            <w:rPr>
              <w:rStyle w:val="Nmerodepgina"/>
              <w:rFonts w:cs="Arial"/>
              <w:noProof/>
              <w:szCs w:val="18"/>
            </w:rPr>
            <w:t>2</w:t>
          </w:r>
          <w:r w:rsidRPr="001A07C5">
            <w:rPr>
              <w:rStyle w:val="Nmerodepgina"/>
              <w:rFonts w:cs="Arial"/>
              <w:szCs w:val="18"/>
            </w:rPr>
            <w:fldChar w:fldCharType="end"/>
          </w:r>
          <w:r w:rsidRPr="001A07C5">
            <w:rPr>
              <w:rStyle w:val="Nmerodepgina"/>
              <w:rFonts w:cs="Arial"/>
              <w:szCs w:val="18"/>
            </w:rPr>
            <w:t xml:space="preserve"> de </w:t>
          </w:r>
          <w:r w:rsidRPr="001A07C5">
            <w:rPr>
              <w:rStyle w:val="Nmerodepgina"/>
              <w:rFonts w:cs="Arial"/>
              <w:szCs w:val="18"/>
            </w:rPr>
            <w:fldChar w:fldCharType="begin"/>
          </w:r>
          <w:r w:rsidRPr="001A07C5">
            <w:rPr>
              <w:rStyle w:val="Nmerodepgina"/>
              <w:rFonts w:cs="Arial"/>
              <w:szCs w:val="18"/>
            </w:rPr>
            <w:instrText xml:space="preserve"> NUMPAGES </w:instrText>
          </w:r>
          <w:r w:rsidRPr="001A07C5">
            <w:rPr>
              <w:rStyle w:val="Nmerodepgina"/>
              <w:rFonts w:cs="Arial"/>
              <w:szCs w:val="18"/>
            </w:rPr>
            <w:fldChar w:fldCharType="separate"/>
          </w:r>
          <w:r w:rsidR="004E025C">
            <w:rPr>
              <w:rStyle w:val="Nmerodepgina"/>
              <w:rFonts w:cs="Arial"/>
              <w:noProof/>
              <w:szCs w:val="18"/>
            </w:rPr>
            <w:t>4</w:t>
          </w:r>
          <w:r w:rsidRPr="001A07C5">
            <w:rPr>
              <w:rStyle w:val="Nmerodepgina"/>
              <w:rFonts w:cs="Arial"/>
              <w:szCs w:val="18"/>
            </w:rPr>
            <w:fldChar w:fldCharType="end"/>
          </w:r>
        </w:p>
      </w:tc>
    </w:tr>
  </w:tbl>
  <w:p w14:paraId="7A033684" w14:textId="77777777" w:rsidR="007B0853" w:rsidRPr="001A07C5" w:rsidRDefault="007B0853" w:rsidP="00416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4D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55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5B68A0"/>
    <w:multiLevelType w:val="hybridMultilevel"/>
    <w:tmpl w:val="2910A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F1CAD"/>
    <w:multiLevelType w:val="hybridMultilevel"/>
    <w:tmpl w:val="9704105A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8627A2"/>
    <w:multiLevelType w:val="hybridMultilevel"/>
    <w:tmpl w:val="3B4E8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0935"/>
    <w:multiLevelType w:val="multilevel"/>
    <w:tmpl w:val="C48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1120"/>
    <w:multiLevelType w:val="hybridMultilevel"/>
    <w:tmpl w:val="672679B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D50E8"/>
    <w:multiLevelType w:val="hybridMultilevel"/>
    <w:tmpl w:val="4C7A43C4"/>
    <w:lvl w:ilvl="0" w:tplc="28A0FB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4FE9"/>
    <w:multiLevelType w:val="hybridMultilevel"/>
    <w:tmpl w:val="678E100A"/>
    <w:lvl w:ilvl="0" w:tplc="28A0FB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9D80AF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15EBE"/>
    <w:multiLevelType w:val="hybridMultilevel"/>
    <w:tmpl w:val="B28AF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74A03"/>
    <w:multiLevelType w:val="hybridMultilevel"/>
    <w:tmpl w:val="42BA5E8C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C16BD"/>
    <w:multiLevelType w:val="hybridMultilevel"/>
    <w:tmpl w:val="19FAE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078D"/>
    <w:multiLevelType w:val="hybridMultilevel"/>
    <w:tmpl w:val="9FBC67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260EF"/>
    <w:multiLevelType w:val="hybridMultilevel"/>
    <w:tmpl w:val="0CF6966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A47"/>
    <w:multiLevelType w:val="multilevel"/>
    <w:tmpl w:val="73E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41122"/>
    <w:multiLevelType w:val="hybridMultilevel"/>
    <w:tmpl w:val="ED382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67F9A"/>
    <w:multiLevelType w:val="hybridMultilevel"/>
    <w:tmpl w:val="1D42F1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70853"/>
    <w:multiLevelType w:val="multilevel"/>
    <w:tmpl w:val="206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14278"/>
    <w:multiLevelType w:val="multilevel"/>
    <w:tmpl w:val="79F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D76C2"/>
    <w:multiLevelType w:val="hybridMultilevel"/>
    <w:tmpl w:val="A088ED8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EA4BC0"/>
    <w:multiLevelType w:val="hybridMultilevel"/>
    <w:tmpl w:val="29FAA3C6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07698"/>
    <w:multiLevelType w:val="multilevel"/>
    <w:tmpl w:val="02BC2C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5035E38"/>
    <w:multiLevelType w:val="hybridMultilevel"/>
    <w:tmpl w:val="CA62CB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922057"/>
    <w:multiLevelType w:val="multilevel"/>
    <w:tmpl w:val="DF3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564BF"/>
    <w:multiLevelType w:val="hybridMultilevel"/>
    <w:tmpl w:val="91F6F61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2DE7"/>
    <w:multiLevelType w:val="hybridMultilevel"/>
    <w:tmpl w:val="490C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5402F"/>
    <w:multiLevelType w:val="multilevel"/>
    <w:tmpl w:val="029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12410"/>
    <w:multiLevelType w:val="hybridMultilevel"/>
    <w:tmpl w:val="71EE226E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26F49"/>
    <w:multiLevelType w:val="hybridMultilevel"/>
    <w:tmpl w:val="7C38D76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67508"/>
    <w:multiLevelType w:val="hybridMultilevel"/>
    <w:tmpl w:val="F80C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15"/>
  </w:num>
  <w:num w:numId="5">
    <w:abstractNumId w:val="27"/>
  </w:num>
  <w:num w:numId="6">
    <w:abstractNumId w:val="23"/>
  </w:num>
  <w:num w:numId="7">
    <w:abstractNumId w:val="12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26"/>
  </w:num>
  <w:num w:numId="15">
    <w:abstractNumId w:val="24"/>
  </w:num>
  <w:num w:numId="16">
    <w:abstractNumId w:val="16"/>
  </w:num>
  <w:num w:numId="17">
    <w:abstractNumId w:val="4"/>
  </w:num>
  <w:num w:numId="18">
    <w:abstractNumId w:val="1"/>
  </w:num>
  <w:num w:numId="19">
    <w:abstractNumId w:val="25"/>
  </w:num>
  <w:num w:numId="20">
    <w:abstractNumId w:val="21"/>
  </w:num>
  <w:num w:numId="21">
    <w:abstractNumId w:val="7"/>
  </w:num>
  <w:num w:numId="22">
    <w:abstractNumId w:val="6"/>
  </w:num>
  <w:num w:numId="23">
    <w:abstractNumId w:val="13"/>
  </w:num>
  <w:num w:numId="24">
    <w:abstractNumId w:val="22"/>
  </w:num>
  <w:num w:numId="25">
    <w:abstractNumId w:val="17"/>
  </w:num>
  <w:num w:numId="26">
    <w:abstractNumId w:val="28"/>
  </w:num>
  <w:num w:numId="27">
    <w:abstractNumId w:val="18"/>
  </w:num>
  <w:num w:numId="28">
    <w:abstractNumId w:val="11"/>
  </w:num>
  <w:num w:numId="29">
    <w:abstractNumId w:val="20"/>
  </w:num>
  <w:num w:numId="30">
    <w:abstractNumId w:val="0"/>
    <w:lvlOverride w:ilvl="0">
      <w:startOverride w:val="5"/>
    </w:lvlOverride>
    <w:lvlOverride w:ilvl="1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NA Danilo                     CPP">
    <w15:presenceInfo w15:providerId="AD" w15:userId="S-1-5-21-1214440339-1078081533-725345543-140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903"/>
    <w:rsid w:val="00001D1B"/>
    <w:rsid w:val="000027E5"/>
    <w:rsid w:val="00002F21"/>
    <w:rsid w:val="00003A24"/>
    <w:rsid w:val="00003A92"/>
    <w:rsid w:val="00004B6A"/>
    <w:rsid w:val="00006329"/>
    <w:rsid w:val="0001045C"/>
    <w:rsid w:val="00010D61"/>
    <w:rsid w:val="00011BD3"/>
    <w:rsid w:val="00012091"/>
    <w:rsid w:val="0001218E"/>
    <w:rsid w:val="00012941"/>
    <w:rsid w:val="00012B5E"/>
    <w:rsid w:val="000146D7"/>
    <w:rsid w:val="000158E4"/>
    <w:rsid w:val="00016C32"/>
    <w:rsid w:val="0001767F"/>
    <w:rsid w:val="00021473"/>
    <w:rsid w:val="000217D0"/>
    <w:rsid w:val="00021F51"/>
    <w:rsid w:val="00025181"/>
    <w:rsid w:val="0002615E"/>
    <w:rsid w:val="000303F4"/>
    <w:rsid w:val="00030B2D"/>
    <w:rsid w:val="00031092"/>
    <w:rsid w:val="00031967"/>
    <w:rsid w:val="00031FE6"/>
    <w:rsid w:val="00033416"/>
    <w:rsid w:val="00033DDB"/>
    <w:rsid w:val="00034C33"/>
    <w:rsid w:val="00034DA5"/>
    <w:rsid w:val="00036870"/>
    <w:rsid w:val="00036AB5"/>
    <w:rsid w:val="00036EA5"/>
    <w:rsid w:val="00040072"/>
    <w:rsid w:val="000409D0"/>
    <w:rsid w:val="00042B13"/>
    <w:rsid w:val="000430D8"/>
    <w:rsid w:val="00043EF5"/>
    <w:rsid w:val="00045914"/>
    <w:rsid w:val="000466D3"/>
    <w:rsid w:val="0004793F"/>
    <w:rsid w:val="00047FD8"/>
    <w:rsid w:val="00050256"/>
    <w:rsid w:val="00051773"/>
    <w:rsid w:val="0005220D"/>
    <w:rsid w:val="00052E47"/>
    <w:rsid w:val="0005326E"/>
    <w:rsid w:val="00054446"/>
    <w:rsid w:val="00060821"/>
    <w:rsid w:val="000628FE"/>
    <w:rsid w:val="000647EE"/>
    <w:rsid w:val="00065625"/>
    <w:rsid w:val="0006610B"/>
    <w:rsid w:val="000666FE"/>
    <w:rsid w:val="00067262"/>
    <w:rsid w:val="0006736A"/>
    <w:rsid w:val="00070D69"/>
    <w:rsid w:val="000724FE"/>
    <w:rsid w:val="000733E7"/>
    <w:rsid w:val="0007482F"/>
    <w:rsid w:val="00074B96"/>
    <w:rsid w:val="00074C5E"/>
    <w:rsid w:val="00075C69"/>
    <w:rsid w:val="00076B95"/>
    <w:rsid w:val="00077FE5"/>
    <w:rsid w:val="0008124C"/>
    <w:rsid w:val="00082A90"/>
    <w:rsid w:val="00082B33"/>
    <w:rsid w:val="000835A9"/>
    <w:rsid w:val="00085AB2"/>
    <w:rsid w:val="00086CAC"/>
    <w:rsid w:val="00087850"/>
    <w:rsid w:val="00087B64"/>
    <w:rsid w:val="00087BB3"/>
    <w:rsid w:val="000906A8"/>
    <w:rsid w:val="00090985"/>
    <w:rsid w:val="00090DE9"/>
    <w:rsid w:val="00092477"/>
    <w:rsid w:val="00092634"/>
    <w:rsid w:val="00094157"/>
    <w:rsid w:val="00096658"/>
    <w:rsid w:val="00097F62"/>
    <w:rsid w:val="000A017F"/>
    <w:rsid w:val="000A0278"/>
    <w:rsid w:val="000A040B"/>
    <w:rsid w:val="000A08B1"/>
    <w:rsid w:val="000A2070"/>
    <w:rsid w:val="000A374A"/>
    <w:rsid w:val="000A44B7"/>
    <w:rsid w:val="000A55B1"/>
    <w:rsid w:val="000A5ED5"/>
    <w:rsid w:val="000A6DC0"/>
    <w:rsid w:val="000A71E2"/>
    <w:rsid w:val="000A71F1"/>
    <w:rsid w:val="000B02F4"/>
    <w:rsid w:val="000B2899"/>
    <w:rsid w:val="000B51AD"/>
    <w:rsid w:val="000B5E9B"/>
    <w:rsid w:val="000C219A"/>
    <w:rsid w:val="000C23B4"/>
    <w:rsid w:val="000C34A1"/>
    <w:rsid w:val="000C5492"/>
    <w:rsid w:val="000C617C"/>
    <w:rsid w:val="000C649A"/>
    <w:rsid w:val="000C67F8"/>
    <w:rsid w:val="000D0844"/>
    <w:rsid w:val="000D1F7C"/>
    <w:rsid w:val="000D3CDB"/>
    <w:rsid w:val="000D40D5"/>
    <w:rsid w:val="000D4B48"/>
    <w:rsid w:val="000D645F"/>
    <w:rsid w:val="000E098A"/>
    <w:rsid w:val="000E0AC6"/>
    <w:rsid w:val="000E100A"/>
    <w:rsid w:val="000E2BBF"/>
    <w:rsid w:val="000E322A"/>
    <w:rsid w:val="000E3490"/>
    <w:rsid w:val="000E487F"/>
    <w:rsid w:val="000E4F4C"/>
    <w:rsid w:val="000E5574"/>
    <w:rsid w:val="000E5E1F"/>
    <w:rsid w:val="000E620F"/>
    <w:rsid w:val="000F3210"/>
    <w:rsid w:val="000F448B"/>
    <w:rsid w:val="000F4F75"/>
    <w:rsid w:val="0010058C"/>
    <w:rsid w:val="00100A3D"/>
    <w:rsid w:val="00101AB1"/>
    <w:rsid w:val="0010226D"/>
    <w:rsid w:val="00104A89"/>
    <w:rsid w:val="001053E3"/>
    <w:rsid w:val="0010592D"/>
    <w:rsid w:val="00105B8E"/>
    <w:rsid w:val="00110D27"/>
    <w:rsid w:val="00111B79"/>
    <w:rsid w:val="001136EA"/>
    <w:rsid w:val="00113E1F"/>
    <w:rsid w:val="001144B6"/>
    <w:rsid w:val="00114DE9"/>
    <w:rsid w:val="00116E5A"/>
    <w:rsid w:val="001219AA"/>
    <w:rsid w:val="00122BB4"/>
    <w:rsid w:val="00123C09"/>
    <w:rsid w:val="00125660"/>
    <w:rsid w:val="00126E70"/>
    <w:rsid w:val="001303D1"/>
    <w:rsid w:val="0013055C"/>
    <w:rsid w:val="00131F9F"/>
    <w:rsid w:val="00132AC5"/>
    <w:rsid w:val="00132B08"/>
    <w:rsid w:val="00134993"/>
    <w:rsid w:val="001355BB"/>
    <w:rsid w:val="00136A31"/>
    <w:rsid w:val="0013757D"/>
    <w:rsid w:val="00140AFC"/>
    <w:rsid w:val="0014216C"/>
    <w:rsid w:val="001425B4"/>
    <w:rsid w:val="00142970"/>
    <w:rsid w:val="001433E0"/>
    <w:rsid w:val="00146721"/>
    <w:rsid w:val="001469AA"/>
    <w:rsid w:val="00150805"/>
    <w:rsid w:val="001531E4"/>
    <w:rsid w:val="001534DE"/>
    <w:rsid w:val="00154A35"/>
    <w:rsid w:val="001566DC"/>
    <w:rsid w:val="00157860"/>
    <w:rsid w:val="00160840"/>
    <w:rsid w:val="00161B71"/>
    <w:rsid w:val="00161B9C"/>
    <w:rsid w:val="001627CE"/>
    <w:rsid w:val="00162C95"/>
    <w:rsid w:val="0016621A"/>
    <w:rsid w:val="00166A3D"/>
    <w:rsid w:val="001674F2"/>
    <w:rsid w:val="0017176B"/>
    <w:rsid w:val="00171E7C"/>
    <w:rsid w:val="00172067"/>
    <w:rsid w:val="00172CF6"/>
    <w:rsid w:val="00173BC7"/>
    <w:rsid w:val="00175A3B"/>
    <w:rsid w:val="001779D7"/>
    <w:rsid w:val="00177DF6"/>
    <w:rsid w:val="00180981"/>
    <w:rsid w:val="00181129"/>
    <w:rsid w:val="00182760"/>
    <w:rsid w:val="001834F7"/>
    <w:rsid w:val="00185D42"/>
    <w:rsid w:val="00190D97"/>
    <w:rsid w:val="001914CD"/>
    <w:rsid w:val="0019239F"/>
    <w:rsid w:val="00196028"/>
    <w:rsid w:val="00196C87"/>
    <w:rsid w:val="001973E7"/>
    <w:rsid w:val="001A07C5"/>
    <w:rsid w:val="001A2D96"/>
    <w:rsid w:val="001A2DC0"/>
    <w:rsid w:val="001A3BBB"/>
    <w:rsid w:val="001A3D56"/>
    <w:rsid w:val="001A49A0"/>
    <w:rsid w:val="001A55A0"/>
    <w:rsid w:val="001A5786"/>
    <w:rsid w:val="001A5D11"/>
    <w:rsid w:val="001A5E16"/>
    <w:rsid w:val="001A65A6"/>
    <w:rsid w:val="001B2E80"/>
    <w:rsid w:val="001B5A27"/>
    <w:rsid w:val="001B7180"/>
    <w:rsid w:val="001B7915"/>
    <w:rsid w:val="001C07F1"/>
    <w:rsid w:val="001C1166"/>
    <w:rsid w:val="001C271B"/>
    <w:rsid w:val="001C2987"/>
    <w:rsid w:val="001C2F61"/>
    <w:rsid w:val="001C3E20"/>
    <w:rsid w:val="001C41D5"/>
    <w:rsid w:val="001C45DC"/>
    <w:rsid w:val="001C4D86"/>
    <w:rsid w:val="001C4FF4"/>
    <w:rsid w:val="001C54DE"/>
    <w:rsid w:val="001C600D"/>
    <w:rsid w:val="001D061D"/>
    <w:rsid w:val="001D105B"/>
    <w:rsid w:val="001D1AC5"/>
    <w:rsid w:val="001D1EA4"/>
    <w:rsid w:val="001D1EAC"/>
    <w:rsid w:val="001D2BBC"/>
    <w:rsid w:val="001D373B"/>
    <w:rsid w:val="001D47EC"/>
    <w:rsid w:val="001D4841"/>
    <w:rsid w:val="001D4873"/>
    <w:rsid w:val="001D699F"/>
    <w:rsid w:val="001D7BF7"/>
    <w:rsid w:val="001E0B95"/>
    <w:rsid w:val="001E1232"/>
    <w:rsid w:val="001E34C3"/>
    <w:rsid w:val="001E3EC8"/>
    <w:rsid w:val="001E4F6F"/>
    <w:rsid w:val="001E6958"/>
    <w:rsid w:val="001E6EF7"/>
    <w:rsid w:val="001E7F55"/>
    <w:rsid w:val="001F043D"/>
    <w:rsid w:val="001F144F"/>
    <w:rsid w:val="001F1545"/>
    <w:rsid w:val="001F1566"/>
    <w:rsid w:val="001F21F0"/>
    <w:rsid w:val="001F2683"/>
    <w:rsid w:val="001F2D08"/>
    <w:rsid w:val="001F4851"/>
    <w:rsid w:val="001F51D8"/>
    <w:rsid w:val="001F548D"/>
    <w:rsid w:val="001F5F43"/>
    <w:rsid w:val="001F607E"/>
    <w:rsid w:val="002018BE"/>
    <w:rsid w:val="00202853"/>
    <w:rsid w:val="00202E01"/>
    <w:rsid w:val="00203947"/>
    <w:rsid w:val="00204CDA"/>
    <w:rsid w:val="00204DAA"/>
    <w:rsid w:val="00206882"/>
    <w:rsid w:val="00207EF6"/>
    <w:rsid w:val="00210BF7"/>
    <w:rsid w:val="00212542"/>
    <w:rsid w:val="00213BB0"/>
    <w:rsid w:val="00215AE0"/>
    <w:rsid w:val="0021645D"/>
    <w:rsid w:val="002167E2"/>
    <w:rsid w:val="00216BC7"/>
    <w:rsid w:val="0021754E"/>
    <w:rsid w:val="0022027A"/>
    <w:rsid w:val="00220496"/>
    <w:rsid w:val="00220522"/>
    <w:rsid w:val="00220B69"/>
    <w:rsid w:val="00221A3B"/>
    <w:rsid w:val="002220EA"/>
    <w:rsid w:val="0022210E"/>
    <w:rsid w:val="00222939"/>
    <w:rsid w:val="00223DCE"/>
    <w:rsid w:val="0022429D"/>
    <w:rsid w:val="002257AD"/>
    <w:rsid w:val="00226A9A"/>
    <w:rsid w:val="00226EDA"/>
    <w:rsid w:val="00227B78"/>
    <w:rsid w:val="00227E73"/>
    <w:rsid w:val="002308E3"/>
    <w:rsid w:val="00231AEC"/>
    <w:rsid w:val="0023202C"/>
    <w:rsid w:val="0023227C"/>
    <w:rsid w:val="0023322A"/>
    <w:rsid w:val="00233849"/>
    <w:rsid w:val="00234975"/>
    <w:rsid w:val="00234EC7"/>
    <w:rsid w:val="00235774"/>
    <w:rsid w:val="0023764B"/>
    <w:rsid w:val="00241A6E"/>
    <w:rsid w:val="0024213A"/>
    <w:rsid w:val="002433EC"/>
    <w:rsid w:val="0024371D"/>
    <w:rsid w:val="00243807"/>
    <w:rsid w:val="0024428C"/>
    <w:rsid w:val="00245873"/>
    <w:rsid w:val="002468AD"/>
    <w:rsid w:val="00246A87"/>
    <w:rsid w:val="002503AC"/>
    <w:rsid w:val="00250ADD"/>
    <w:rsid w:val="002510A5"/>
    <w:rsid w:val="00253C5B"/>
    <w:rsid w:val="002547A0"/>
    <w:rsid w:val="00255F60"/>
    <w:rsid w:val="002571B2"/>
    <w:rsid w:val="00261F2D"/>
    <w:rsid w:val="00263ABD"/>
    <w:rsid w:val="0026438B"/>
    <w:rsid w:val="0026441D"/>
    <w:rsid w:val="002667D3"/>
    <w:rsid w:val="00266D0D"/>
    <w:rsid w:val="002671F7"/>
    <w:rsid w:val="00267659"/>
    <w:rsid w:val="00271C08"/>
    <w:rsid w:val="002725EB"/>
    <w:rsid w:val="00273BAA"/>
    <w:rsid w:val="00275011"/>
    <w:rsid w:val="00276915"/>
    <w:rsid w:val="002773CB"/>
    <w:rsid w:val="002806E7"/>
    <w:rsid w:val="0028456F"/>
    <w:rsid w:val="00284ADB"/>
    <w:rsid w:val="00285F0C"/>
    <w:rsid w:val="00286B68"/>
    <w:rsid w:val="00287D44"/>
    <w:rsid w:val="002912A2"/>
    <w:rsid w:val="00291698"/>
    <w:rsid w:val="00292BC0"/>
    <w:rsid w:val="002934BC"/>
    <w:rsid w:val="00294D4A"/>
    <w:rsid w:val="0029705A"/>
    <w:rsid w:val="002A075D"/>
    <w:rsid w:val="002A36C4"/>
    <w:rsid w:val="002A43E7"/>
    <w:rsid w:val="002A6543"/>
    <w:rsid w:val="002A7771"/>
    <w:rsid w:val="002B016C"/>
    <w:rsid w:val="002B0D23"/>
    <w:rsid w:val="002B0F2C"/>
    <w:rsid w:val="002B21E0"/>
    <w:rsid w:val="002B34A2"/>
    <w:rsid w:val="002B4B7A"/>
    <w:rsid w:val="002B4EC7"/>
    <w:rsid w:val="002B5124"/>
    <w:rsid w:val="002B670C"/>
    <w:rsid w:val="002B7457"/>
    <w:rsid w:val="002C0364"/>
    <w:rsid w:val="002C0FB2"/>
    <w:rsid w:val="002C1AF3"/>
    <w:rsid w:val="002C23AB"/>
    <w:rsid w:val="002C2E35"/>
    <w:rsid w:val="002C348A"/>
    <w:rsid w:val="002C5B95"/>
    <w:rsid w:val="002C74CC"/>
    <w:rsid w:val="002D2B8D"/>
    <w:rsid w:val="002D60B4"/>
    <w:rsid w:val="002D66C8"/>
    <w:rsid w:val="002E062A"/>
    <w:rsid w:val="002E0EDB"/>
    <w:rsid w:val="002E0F73"/>
    <w:rsid w:val="002E2431"/>
    <w:rsid w:val="002E2FD1"/>
    <w:rsid w:val="002E3E96"/>
    <w:rsid w:val="002E67A4"/>
    <w:rsid w:val="002F39EB"/>
    <w:rsid w:val="002F5FEC"/>
    <w:rsid w:val="002F7B3A"/>
    <w:rsid w:val="002F7D11"/>
    <w:rsid w:val="0030105C"/>
    <w:rsid w:val="003015A0"/>
    <w:rsid w:val="003024E9"/>
    <w:rsid w:val="00303015"/>
    <w:rsid w:val="00303987"/>
    <w:rsid w:val="003040EB"/>
    <w:rsid w:val="003078D9"/>
    <w:rsid w:val="00312658"/>
    <w:rsid w:val="00312758"/>
    <w:rsid w:val="00312CDF"/>
    <w:rsid w:val="00312F25"/>
    <w:rsid w:val="0031395F"/>
    <w:rsid w:val="0031473C"/>
    <w:rsid w:val="00316E89"/>
    <w:rsid w:val="00316F76"/>
    <w:rsid w:val="00317DE4"/>
    <w:rsid w:val="00317E8A"/>
    <w:rsid w:val="00320203"/>
    <w:rsid w:val="00320F77"/>
    <w:rsid w:val="003217CA"/>
    <w:rsid w:val="00321934"/>
    <w:rsid w:val="00323BBF"/>
    <w:rsid w:val="00326093"/>
    <w:rsid w:val="0032647C"/>
    <w:rsid w:val="0032664B"/>
    <w:rsid w:val="00327AE5"/>
    <w:rsid w:val="00332242"/>
    <w:rsid w:val="00332BF7"/>
    <w:rsid w:val="00332F88"/>
    <w:rsid w:val="003337BC"/>
    <w:rsid w:val="00334668"/>
    <w:rsid w:val="0033569C"/>
    <w:rsid w:val="0034167C"/>
    <w:rsid w:val="00351488"/>
    <w:rsid w:val="0035184A"/>
    <w:rsid w:val="00351CE0"/>
    <w:rsid w:val="00352F5A"/>
    <w:rsid w:val="0035333A"/>
    <w:rsid w:val="00356202"/>
    <w:rsid w:val="00356685"/>
    <w:rsid w:val="0035674E"/>
    <w:rsid w:val="0035685B"/>
    <w:rsid w:val="00357CCD"/>
    <w:rsid w:val="00360034"/>
    <w:rsid w:val="00360A6B"/>
    <w:rsid w:val="00360E61"/>
    <w:rsid w:val="00362D29"/>
    <w:rsid w:val="003638F8"/>
    <w:rsid w:val="00364338"/>
    <w:rsid w:val="00364C24"/>
    <w:rsid w:val="00364C58"/>
    <w:rsid w:val="00365670"/>
    <w:rsid w:val="00365912"/>
    <w:rsid w:val="00365D7E"/>
    <w:rsid w:val="0036756A"/>
    <w:rsid w:val="0037292E"/>
    <w:rsid w:val="003764E9"/>
    <w:rsid w:val="003809B1"/>
    <w:rsid w:val="003809EA"/>
    <w:rsid w:val="00380A72"/>
    <w:rsid w:val="003836A0"/>
    <w:rsid w:val="00385821"/>
    <w:rsid w:val="00385FA9"/>
    <w:rsid w:val="003871C2"/>
    <w:rsid w:val="003936DF"/>
    <w:rsid w:val="00393B81"/>
    <w:rsid w:val="003946DA"/>
    <w:rsid w:val="00394AF4"/>
    <w:rsid w:val="003955A2"/>
    <w:rsid w:val="003961BA"/>
    <w:rsid w:val="003A23AE"/>
    <w:rsid w:val="003A26D5"/>
    <w:rsid w:val="003A2C27"/>
    <w:rsid w:val="003A2C63"/>
    <w:rsid w:val="003A39B3"/>
    <w:rsid w:val="003A39C4"/>
    <w:rsid w:val="003A3D06"/>
    <w:rsid w:val="003A6215"/>
    <w:rsid w:val="003A6480"/>
    <w:rsid w:val="003A78D9"/>
    <w:rsid w:val="003A7B7C"/>
    <w:rsid w:val="003A7ED7"/>
    <w:rsid w:val="003B5184"/>
    <w:rsid w:val="003B63A2"/>
    <w:rsid w:val="003B6A45"/>
    <w:rsid w:val="003B6B13"/>
    <w:rsid w:val="003C0082"/>
    <w:rsid w:val="003C03BF"/>
    <w:rsid w:val="003C11FE"/>
    <w:rsid w:val="003C5393"/>
    <w:rsid w:val="003C67E9"/>
    <w:rsid w:val="003D1CD1"/>
    <w:rsid w:val="003D2D68"/>
    <w:rsid w:val="003D2DFC"/>
    <w:rsid w:val="003D349E"/>
    <w:rsid w:val="003D5B5F"/>
    <w:rsid w:val="003D7FDA"/>
    <w:rsid w:val="003E069A"/>
    <w:rsid w:val="003E0885"/>
    <w:rsid w:val="003E091A"/>
    <w:rsid w:val="003E146E"/>
    <w:rsid w:val="003E422C"/>
    <w:rsid w:val="003E4E1E"/>
    <w:rsid w:val="003E592A"/>
    <w:rsid w:val="003E5B31"/>
    <w:rsid w:val="003E7156"/>
    <w:rsid w:val="003F00C2"/>
    <w:rsid w:val="003F03A2"/>
    <w:rsid w:val="003F0D4B"/>
    <w:rsid w:val="003F14C4"/>
    <w:rsid w:val="003F1F6E"/>
    <w:rsid w:val="003F2755"/>
    <w:rsid w:val="003F4271"/>
    <w:rsid w:val="003F4DA5"/>
    <w:rsid w:val="003F5996"/>
    <w:rsid w:val="003F59FD"/>
    <w:rsid w:val="003F73EA"/>
    <w:rsid w:val="003F74A4"/>
    <w:rsid w:val="003F7C51"/>
    <w:rsid w:val="004001EC"/>
    <w:rsid w:val="00400AC7"/>
    <w:rsid w:val="00400FE0"/>
    <w:rsid w:val="00401533"/>
    <w:rsid w:val="00401F7B"/>
    <w:rsid w:val="004024C0"/>
    <w:rsid w:val="0040533E"/>
    <w:rsid w:val="00405447"/>
    <w:rsid w:val="00406AA2"/>
    <w:rsid w:val="0040701B"/>
    <w:rsid w:val="004074A8"/>
    <w:rsid w:val="00407EED"/>
    <w:rsid w:val="00410FFC"/>
    <w:rsid w:val="00411AB9"/>
    <w:rsid w:val="00411BB4"/>
    <w:rsid w:val="00412AEB"/>
    <w:rsid w:val="00413227"/>
    <w:rsid w:val="00413694"/>
    <w:rsid w:val="004141E1"/>
    <w:rsid w:val="00416124"/>
    <w:rsid w:val="0041635A"/>
    <w:rsid w:val="0041781C"/>
    <w:rsid w:val="004207CC"/>
    <w:rsid w:val="0042204F"/>
    <w:rsid w:val="004225ED"/>
    <w:rsid w:val="004246DD"/>
    <w:rsid w:val="004248AE"/>
    <w:rsid w:val="00425B60"/>
    <w:rsid w:val="00426890"/>
    <w:rsid w:val="00431ECF"/>
    <w:rsid w:val="00432E33"/>
    <w:rsid w:val="00433A38"/>
    <w:rsid w:val="004400CC"/>
    <w:rsid w:val="00440AE9"/>
    <w:rsid w:val="00441C47"/>
    <w:rsid w:val="00441EE5"/>
    <w:rsid w:val="00443380"/>
    <w:rsid w:val="00443ED7"/>
    <w:rsid w:val="004441A0"/>
    <w:rsid w:val="00445B7E"/>
    <w:rsid w:val="0045079C"/>
    <w:rsid w:val="00450A9F"/>
    <w:rsid w:val="00450BD7"/>
    <w:rsid w:val="004544B3"/>
    <w:rsid w:val="004579D8"/>
    <w:rsid w:val="004626FD"/>
    <w:rsid w:val="004630B3"/>
    <w:rsid w:val="00463871"/>
    <w:rsid w:val="00463F71"/>
    <w:rsid w:val="004644EC"/>
    <w:rsid w:val="00465A87"/>
    <w:rsid w:val="00465F6C"/>
    <w:rsid w:val="00466C2E"/>
    <w:rsid w:val="00466E48"/>
    <w:rsid w:val="00470BA5"/>
    <w:rsid w:val="00473BA0"/>
    <w:rsid w:val="00474261"/>
    <w:rsid w:val="00474D4C"/>
    <w:rsid w:val="00474F7F"/>
    <w:rsid w:val="004750C2"/>
    <w:rsid w:val="00476295"/>
    <w:rsid w:val="00477882"/>
    <w:rsid w:val="00477B1D"/>
    <w:rsid w:val="0048125D"/>
    <w:rsid w:val="004815E6"/>
    <w:rsid w:val="00485688"/>
    <w:rsid w:val="0048621E"/>
    <w:rsid w:val="00486423"/>
    <w:rsid w:val="00487478"/>
    <w:rsid w:val="004875B9"/>
    <w:rsid w:val="0049123A"/>
    <w:rsid w:val="004917B7"/>
    <w:rsid w:val="00491F9D"/>
    <w:rsid w:val="004929C1"/>
    <w:rsid w:val="00493DBA"/>
    <w:rsid w:val="00494BE3"/>
    <w:rsid w:val="00497D7E"/>
    <w:rsid w:val="004A0665"/>
    <w:rsid w:val="004A14B2"/>
    <w:rsid w:val="004A1CDE"/>
    <w:rsid w:val="004A2B6C"/>
    <w:rsid w:val="004A3803"/>
    <w:rsid w:val="004A3C22"/>
    <w:rsid w:val="004A4145"/>
    <w:rsid w:val="004A6B3A"/>
    <w:rsid w:val="004A7785"/>
    <w:rsid w:val="004B0A4B"/>
    <w:rsid w:val="004B1195"/>
    <w:rsid w:val="004B18C8"/>
    <w:rsid w:val="004B392B"/>
    <w:rsid w:val="004B47DD"/>
    <w:rsid w:val="004B51E3"/>
    <w:rsid w:val="004B6AF5"/>
    <w:rsid w:val="004B6FD2"/>
    <w:rsid w:val="004B7B66"/>
    <w:rsid w:val="004C133E"/>
    <w:rsid w:val="004C148A"/>
    <w:rsid w:val="004C1731"/>
    <w:rsid w:val="004C1D61"/>
    <w:rsid w:val="004C44E5"/>
    <w:rsid w:val="004C7B94"/>
    <w:rsid w:val="004C7BC0"/>
    <w:rsid w:val="004D0295"/>
    <w:rsid w:val="004D28A4"/>
    <w:rsid w:val="004D393D"/>
    <w:rsid w:val="004D42AF"/>
    <w:rsid w:val="004D42DF"/>
    <w:rsid w:val="004D4D0D"/>
    <w:rsid w:val="004D7937"/>
    <w:rsid w:val="004E025C"/>
    <w:rsid w:val="004E1958"/>
    <w:rsid w:val="004E1FA9"/>
    <w:rsid w:val="004E2686"/>
    <w:rsid w:val="004E5B44"/>
    <w:rsid w:val="004E65A7"/>
    <w:rsid w:val="004E78A7"/>
    <w:rsid w:val="004E7E0E"/>
    <w:rsid w:val="004F0182"/>
    <w:rsid w:val="004F06AF"/>
    <w:rsid w:val="004F09FB"/>
    <w:rsid w:val="004F15B8"/>
    <w:rsid w:val="004F4545"/>
    <w:rsid w:val="004F4737"/>
    <w:rsid w:val="004F588C"/>
    <w:rsid w:val="004F7380"/>
    <w:rsid w:val="005030C2"/>
    <w:rsid w:val="00504150"/>
    <w:rsid w:val="005043BE"/>
    <w:rsid w:val="00506D1C"/>
    <w:rsid w:val="005076FE"/>
    <w:rsid w:val="00507784"/>
    <w:rsid w:val="00507EBA"/>
    <w:rsid w:val="005113AD"/>
    <w:rsid w:val="0051144D"/>
    <w:rsid w:val="005136A4"/>
    <w:rsid w:val="005136FD"/>
    <w:rsid w:val="00514E50"/>
    <w:rsid w:val="0051596A"/>
    <w:rsid w:val="005163F3"/>
    <w:rsid w:val="00517CCF"/>
    <w:rsid w:val="00520146"/>
    <w:rsid w:val="00520366"/>
    <w:rsid w:val="005204F3"/>
    <w:rsid w:val="0052282D"/>
    <w:rsid w:val="005231C0"/>
    <w:rsid w:val="00523B84"/>
    <w:rsid w:val="00524675"/>
    <w:rsid w:val="005248A2"/>
    <w:rsid w:val="005257B0"/>
    <w:rsid w:val="00526AC1"/>
    <w:rsid w:val="005274BB"/>
    <w:rsid w:val="00527860"/>
    <w:rsid w:val="00527990"/>
    <w:rsid w:val="00532694"/>
    <w:rsid w:val="005331D9"/>
    <w:rsid w:val="0053350B"/>
    <w:rsid w:val="0053354F"/>
    <w:rsid w:val="00534ACA"/>
    <w:rsid w:val="005356F4"/>
    <w:rsid w:val="00537895"/>
    <w:rsid w:val="00537CD0"/>
    <w:rsid w:val="005413A7"/>
    <w:rsid w:val="005418B9"/>
    <w:rsid w:val="00542A1D"/>
    <w:rsid w:val="0054318A"/>
    <w:rsid w:val="005432BD"/>
    <w:rsid w:val="00547E41"/>
    <w:rsid w:val="00547ECB"/>
    <w:rsid w:val="00550BF4"/>
    <w:rsid w:val="00551B06"/>
    <w:rsid w:val="00551BAD"/>
    <w:rsid w:val="00552640"/>
    <w:rsid w:val="005532D4"/>
    <w:rsid w:val="00553644"/>
    <w:rsid w:val="0055652A"/>
    <w:rsid w:val="0055728E"/>
    <w:rsid w:val="005577C8"/>
    <w:rsid w:val="005603F3"/>
    <w:rsid w:val="0056082F"/>
    <w:rsid w:val="00560A41"/>
    <w:rsid w:val="0056227B"/>
    <w:rsid w:val="00566BD1"/>
    <w:rsid w:val="0057069C"/>
    <w:rsid w:val="0057159B"/>
    <w:rsid w:val="00572056"/>
    <w:rsid w:val="0057237B"/>
    <w:rsid w:val="00573392"/>
    <w:rsid w:val="005738DB"/>
    <w:rsid w:val="00573F9E"/>
    <w:rsid w:val="00574231"/>
    <w:rsid w:val="00575202"/>
    <w:rsid w:val="00575A41"/>
    <w:rsid w:val="00576BE5"/>
    <w:rsid w:val="00581433"/>
    <w:rsid w:val="005826EE"/>
    <w:rsid w:val="00583C0F"/>
    <w:rsid w:val="005868DE"/>
    <w:rsid w:val="005900E0"/>
    <w:rsid w:val="00590D7C"/>
    <w:rsid w:val="00591E3A"/>
    <w:rsid w:val="00593CD2"/>
    <w:rsid w:val="0059680C"/>
    <w:rsid w:val="005970FA"/>
    <w:rsid w:val="005A403B"/>
    <w:rsid w:val="005A5976"/>
    <w:rsid w:val="005B369C"/>
    <w:rsid w:val="005B43D3"/>
    <w:rsid w:val="005B4661"/>
    <w:rsid w:val="005B4C10"/>
    <w:rsid w:val="005B7E95"/>
    <w:rsid w:val="005C0703"/>
    <w:rsid w:val="005C1090"/>
    <w:rsid w:val="005C224B"/>
    <w:rsid w:val="005C3C36"/>
    <w:rsid w:val="005C42C4"/>
    <w:rsid w:val="005C5419"/>
    <w:rsid w:val="005C5DDC"/>
    <w:rsid w:val="005D0092"/>
    <w:rsid w:val="005D3746"/>
    <w:rsid w:val="005D4CFB"/>
    <w:rsid w:val="005D5E87"/>
    <w:rsid w:val="005D73D9"/>
    <w:rsid w:val="005D7AEF"/>
    <w:rsid w:val="005E316B"/>
    <w:rsid w:val="005E4189"/>
    <w:rsid w:val="005E4B01"/>
    <w:rsid w:val="005E6251"/>
    <w:rsid w:val="005E63E6"/>
    <w:rsid w:val="005E740D"/>
    <w:rsid w:val="005F08DD"/>
    <w:rsid w:val="005F09CB"/>
    <w:rsid w:val="005F0A93"/>
    <w:rsid w:val="005F178D"/>
    <w:rsid w:val="005F18BC"/>
    <w:rsid w:val="005F2EF9"/>
    <w:rsid w:val="005F34A0"/>
    <w:rsid w:val="005F78E0"/>
    <w:rsid w:val="005F793D"/>
    <w:rsid w:val="006009B3"/>
    <w:rsid w:val="00602D06"/>
    <w:rsid w:val="00604776"/>
    <w:rsid w:val="006057D9"/>
    <w:rsid w:val="00605CF3"/>
    <w:rsid w:val="0060727F"/>
    <w:rsid w:val="006122CE"/>
    <w:rsid w:val="006128F5"/>
    <w:rsid w:val="00613903"/>
    <w:rsid w:val="006147A1"/>
    <w:rsid w:val="00615426"/>
    <w:rsid w:val="00616FE0"/>
    <w:rsid w:val="00617FDB"/>
    <w:rsid w:val="00621A62"/>
    <w:rsid w:val="00622D28"/>
    <w:rsid w:val="006234E6"/>
    <w:rsid w:val="00623705"/>
    <w:rsid w:val="006249EC"/>
    <w:rsid w:val="00624B6D"/>
    <w:rsid w:val="0062553A"/>
    <w:rsid w:val="00627684"/>
    <w:rsid w:val="00631C70"/>
    <w:rsid w:val="00634CC1"/>
    <w:rsid w:val="0063581F"/>
    <w:rsid w:val="00641CA5"/>
    <w:rsid w:val="00641CD0"/>
    <w:rsid w:val="00642C55"/>
    <w:rsid w:val="00646DD9"/>
    <w:rsid w:val="00647025"/>
    <w:rsid w:val="0064787A"/>
    <w:rsid w:val="00650C9C"/>
    <w:rsid w:val="006517DB"/>
    <w:rsid w:val="00652E1A"/>
    <w:rsid w:val="00654618"/>
    <w:rsid w:val="0065594F"/>
    <w:rsid w:val="00660A46"/>
    <w:rsid w:val="0066119F"/>
    <w:rsid w:val="00661C8C"/>
    <w:rsid w:val="00664847"/>
    <w:rsid w:val="00664C32"/>
    <w:rsid w:val="006662BD"/>
    <w:rsid w:val="006665F3"/>
    <w:rsid w:val="006672F6"/>
    <w:rsid w:val="006674A7"/>
    <w:rsid w:val="006710B9"/>
    <w:rsid w:val="00672494"/>
    <w:rsid w:val="00673316"/>
    <w:rsid w:val="006747B1"/>
    <w:rsid w:val="00674C6E"/>
    <w:rsid w:val="006766B3"/>
    <w:rsid w:val="00677659"/>
    <w:rsid w:val="00680614"/>
    <w:rsid w:val="00682051"/>
    <w:rsid w:val="00682256"/>
    <w:rsid w:val="00682346"/>
    <w:rsid w:val="00683268"/>
    <w:rsid w:val="006839A6"/>
    <w:rsid w:val="00685498"/>
    <w:rsid w:val="00687E11"/>
    <w:rsid w:val="00690577"/>
    <w:rsid w:val="00691D45"/>
    <w:rsid w:val="00694F65"/>
    <w:rsid w:val="00696285"/>
    <w:rsid w:val="00697350"/>
    <w:rsid w:val="00697CA8"/>
    <w:rsid w:val="006A229C"/>
    <w:rsid w:val="006A29F4"/>
    <w:rsid w:val="006A3E2A"/>
    <w:rsid w:val="006A5623"/>
    <w:rsid w:val="006A578B"/>
    <w:rsid w:val="006A6716"/>
    <w:rsid w:val="006A749D"/>
    <w:rsid w:val="006A7A67"/>
    <w:rsid w:val="006A7DBD"/>
    <w:rsid w:val="006B062C"/>
    <w:rsid w:val="006B26F3"/>
    <w:rsid w:val="006B2965"/>
    <w:rsid w:val="006B2D83"/>
    <w:rsid w:val="006B49E8"/>
    <w:rsid w:val="006B4E2D"/>
    <w:rsid w:val="006B5447"/>
    <w:rsid w:val="006B5C72"/>
    <w:rsid w:val="006B7706"/>
    <w:rsid w:val="006B7773"/>
    <w:rsid w:val="006C0173"/>
    <w:rsid w:val="006C08DC"/>
    <w:rsid w:val="006C53B3"/>
    <w:rsid w:val="006C591A"/>
    <w:rsid w:val="006D0B61"/>
    <w:rsid w:val="006D15C8"/>
    <w:rsid w:val="006D2DE6"/>
    <w:rsid w:val="006D33B0"/>
    <w:rsid w:val="006D3BA5"/>
    <w:rsid w:val="006D4003"/>
    <w:rsid w:val="006D4F22"/>
    <w:rsid w:val="006D50E2"/>
    <w:rsid w:val="006D78DA"/>
    <w:rsid w:val="006E0119"/>
    <w:rsid w:val="006E079D"/>
    <w:rsid w:val="006E19A5"/>
    <w:rsid w:val="006E2038"/>
    <w:rsid w:val="006E20C7"/>
    <w:rsid w:val="006E398D"/>
    <w:rsid w:val="006E52E9"/>
    <w:rsid w:val="006E7AE3"/>
    <w:rsid w:val="006F27D3"/>
    <w:rsid w:val="006F389B"/>
    <w:rsid w:val="006F4515"/>
    <w:rsid w:val="006F5E70"/>
    <w:rsid w:val="006F5FA3"/>
    <w:rsid w:val="006F75A1"/>
    <w:rsid w:val="007005E2"/>
    <w:rsid w:val="0070098F"/>
    <w:rsid w:val="00705EFB"/>
    <w:rsid w:val="00707BB3"/>
    <w:rsid w:val="00710331"/>
    <w:rsid w:val="00711F2B"/>
    <w:rsid w:val="00712A90"/>
    <w:rsid w:val="00715178"/>
    <w:rsid w:val="00720107"/>
    <w:rsid w:val="00720A05"/>
    <w:rsid w:val="00723D6F"/>
    <w:rsid w:val="007242D2"/>
    <w:rsid w:val="007300E4"/>
    <w:rsid w:val="0073094C"/>
    <w:rsid w:val="00732F8F"/>
    <w:rsid w:val="0073313A"/>
    <w:rsid w:val="00733882"/>
    <w:rsid w:val="00735EA3"/>
    <w:rsid w:val="00736339"/>
    <w:rsid w:val="00736443"/>
    <w:rsid w:val="00736668"/>
    <w:rsid w:val="007377D1"/>
    <w:rsid w:val="00737DAC"/>
    <w:rsid w:val="00737E95"/>
    <w:rsid w:val="00737F11"/>
    <w:rsid w:val="007401A5"/>
    <w:rsid w:val="007417EA"/>
    <w:rsid w:val="007421EA"/>
    <w:rsid w:val="0074299B"/>
    <w:rsid w:val="007438EC"/>
    <w:rsid w:val="00745BF8"/>
    <w:rsid w:val="00745C85"/>
    <w:rsid w:val="007461D2"/>
    <w:rsid w:val="0074655B"/>
    <w:rsid w:val="00746BC5"/>
    <w:rsid w:val="0075049B"/>
    <w:rsid w:val="00750E4E"/>
    <w:rsid w:val="007514E2"/>
    <w:rsid w:val="00751A8C"/>
    <w:rsid w:val="007535EB"/>
    <w:rsid w:val="0075508F"/>
    <w:rsid w:val="00755919"/>
    <w:rsid w:val="0075755C"/>
    <w:rsid w:val="007579B0"/>
    <w:rsid w:val="00757A9B"/>
    <w:rsid w:val="007604D7"/>
    <w:rsid w:val="007604E9"/>
    <w:rsid w:val="00760D7E"/>
    <w:rsid w:val="0076195E"/>
    <w:rsid w:val="00763889"/>
    <w:rsid w:val="00766043"/>
    <w:rsid w:val="00770797"/>
    <w:rsid w:val="00771083"/>
    <w:rsid w:val="007716E8"/>
    <w:rsid w:val="00773D84"/>
    <w:rsid w:val="00774F2E"/>
    <w:rsid w:val="00775180"/>
    <w:rsid w:val="00775D5C"/>
    <w:rsid w:val="00782409"/>
    <w:rsid w:val="00783B3E"/>
    <w:rsid w:val="00783C2E"/>
    <w:rsid w:val="007840FA"/>
    <w:rsid w:val="00784199"/>
    <w:rsid w:val="0078509B"/>
    <w:rsid w:val="00785896"/>
    <w:rsid w:val="0078675D"/>
    <w:rsid w:val="0079298D"/>
    <w:rsid w:val="00792E9A"/>
    <w:rsid w:val="00793FD3"/>
    <w:rsid w:val="00794B6B"/>
    <w:rsid w:val="00794D38"/>
    <w:rsid w:val="00795454"/>
    <w:rsid w:val="0079655B"/>
    <w:rsid w:val="00796B1E"/>
    <w:rsid w:val="007A01C4"/>
    <w:rsid w:val="007A0741"/>
    <w:rsid w:val="007A1651"/>
    <w:rsid w:val="007A166D"/>
    <w:rsid w:val="007A1C3E"/>
    <w:rsid w:val="007A2325"/>
    <w:rsid w:val="007A4837"/>
    <w:rsid w:val="007A495C"/>
    <w:rsid w:val="007A5C0E"/>
    <w:rsid w:val="007A6196"/>
    <w:rsid w:val="007A6199"/>
    <w:rsid w:val="007A6D4C"/>
    <w:rsid w:val="007B025E"/>
    <w:rsid w:val="007B0853"/>
    <w:rsid w:val="007B106E"/>
    <w:rsid w:val="007B3CB6"/>
    <w:rsid w:val="007B44C6"/>
    <w:rsid w:val="007B67CF"/>
    <w:rsid w:val="007B69B6"/>
    <w:rsid w:val="007B6C8F"/>
    <w:rsid w:val="007C1DC5"/>
    <w:rsid w:val="007C23D5"/>
    <w:rsid w:val="007C2A84"/>
    <w:rsid w:val="007C4A39"/>
    <w:rsid w:val="007C5E53"/>
    <w:rsid w:val="007C60AD"/>
    <w:rsid w:val="007C69A2"/>
    <w:rsid w:val="007C7488"/>
    <w:rsid w:val="007C76E1"/>
    <w:rsid w:val="007C7946"/>
    <w:rsid w:val="007D0A02"/>
    <w:rsid w:val="007D2DD4"/>
    <w:rsid w:val="007D4F87"/>
    <w:rsid w:val="007D5C94"/>
    <w:rsid w:val="007D6FEE"/>
    <w:rsid w:val="007D7858"/>
    <w:rsid w:val="007E074B"/>
    <w:rsid w:val="007E1367"/>
    <w:rsid w:val="007E7930"/>
    <w:rsid w:val="007E7E79"/>
    <w:rsid w:val="007F44AA"/>
    <w:rsid w:val="007F54A9"/>
    <w:rsid w:val="007F5AA4"/>
    <w:rsid w:val="007F6578"/>
    <w:rsid w:val="007F77C4"/>
    <w:rsid w:val="007F7C46"/>
    <w:rsid w:val="00802E6C"/>
    <w:rsid w:val="00803B8B"/>
    <w:rsid w:val="00803F5B"/>
    <w:rsid w:val="00806AD1"/>
    <w:rsid w:val="008079B0"/>
    <w:rsid w:val="00810489"/>
    <w:rsid w:val="00810637"/>
    <w:rsid w:val="00810D7F"/>
    <w:rsid w:val="00812223"/>
    <w:rsid w:val="00812B0C"/>
    <w:rsid w:val="00812F22"/>
    <w:rsid w:val="00813098"/>
    <w:rsid w:val="00814235"/>
    <w:rsid w:val="00816C19"/>
    <w:rsid w:val="00816E94"/>
    <w:rsid w:val="00822DB6"/>
    <w:rsid w:val="0082414F"/>
    <w:rsid w:val="0082660C"/>
    <w:rsid w:val="00830049"/>
    <w:rsid w:val="00830402"/>
    <w:rsid w:val="00830C45"/>
    <w:rsid w:val="008312AC"/>
    <w:rsid w:val="00833DA2"/>
    <w:rsid w:val="00834917"/>
    <w:rsid w:val="0083510A"/>
    <w:rsid w:val="00835A6C"/>
    <w:rsid w:val="0083679F"/>
    <w:rsid w:val="00837B43"/>
    <w:rsid w:val="0084064A"/>
    <w:rsid w:val="008423ED"/>
    <w:rsid w:val="00843929"/>
    <w:rsid w:val="0084457C"/>
    <w:rsid w:val="00845269"/>
    <w:rsid w:val="00847A42"/>
    <w:rsid w:val="00847AFC"/>
    <w:rsid w:val="00851BBE"/>
    <w:rsid w:val="00851F48"/>
    <w:rsid w:val="00856B4C"/>
    <w:rsid w:val="00857988"/>
    <w:rsid w:val="008609C6"/>
    <w:rsid w:val="00863196"/>
    <w:rsid w:val="008663A9"/>
    <w:rsid w:val="0087071D"/>
    <w:rsid w:val="008712B3"/>
    <w:rsid w:val="00871D4C"/>
    <w:rsid w:val="00872266"/>
    <w:rsid w:val="008731A5"/>
    <w:rsid w:val="008733E4"/>
    <w:rsid w:val="00877C47"/>
    <w:rsid w:val="00877FF3"/>
    <w:rsid w:val="00880D43"/>
    <w:rsid w:val="00881DA9"/>
    <w:rsid w:val="00882192"/>
    <w:rsid w:val="00882310"/>
    <w:rsid w:val="008825E5"/>
    <w:rsid w:val="00885C75"/>
    <w:rsid w:val="00886234"/>
    <w:rsid w:val="00886469"/>
    <w:rsid w:val="00886F77"/>
    <w:rsid w:val="00896334"/>
    <w:rsid w:val="00896511"/>
    <w:rsid w:val="008966A2"/>
    <w:rsid w:val="00897581"/>
    <w:rsid w:val="00897946"/>
    <w:rsid w:val="008A2278"/>
    <w:rsid w:val="008A55BB"/>
    <w:rsid w:val="008A5C56"/>
    <w:rsid w:val="008A6F97"/>
    <w:rsid w:val="008A7271"/>
    <w:rsid w:val="008A7CE2"/>
    <w:rsid w:val="008A7DF1"/>
    <w:rsid w:val="008B0324"/>
    <w:rsid w:val="008B378F"/>
    <w:rsid w:val="008B44A8"/>
    <w:rsid w:val="008B4DA0"/>
    <w:rsid w:val="008B5F9D"/>
    <w:rsid w:val="008B64B2"/>
    <w:rsid w:val="008C07EC"/>
    <w:rsid w:val="008C3FFB"/>
    <w:rsid w:val="008C4839"/>
    <w:rsid w:val="008C5181"/>
    <w:rsid w:val="008C522F"/>
    <w:rsid w:val="008C68F1"/>
    <w:rsid w:val="008C74C2"/>
    <w:rsid w:val="008C7AE8"/>
    <w:rsid w:val="008D4C0F"/>
    <w:rsid w:val="008D5624"/>
    <w:rsid w:val="008D62CF"/>
    <w:rsid w:val="008D6776"/>
    <w:rsid w:val="008D6CA6"/>
    <w:rsid w:val="008D6FFF"/>
    <w:rsid w:val="008D7708"/>
    <w:rsid w:val="008E170E"/>
    <w:rsid w:val="008E1811"/>
    <w:rsid w:val="008E269B"/>
    <w:rsid w:val="008E28A3"/>
    <w:rsid w:val="008E380A"/>
    <w:rsid w:val="008E4462"/>
    <w:rsid w:val="008E5A6C"/>
    <w:rsid w:val="008E6C28"/>
    <w:rsid w:val="008E7880"/>
    <w:rsid w:val="008F06FF"/>
    <w:rsid w:val="008F184C"/>
    <w:rsid w:val="008F25FE"/>
    <w:rsid w:val="008F3D9B"/>
    <w:rsid w:val="008F5AC5"/>
    <w:rsid w:val="008F6579"/>
    <w:rsid w:val="008F6C8E"/>
    <w:rsid w:val="00900BE5"/>
    <w:rsid w:val="00901132"/>
    <w:rsid w:val="0090170F"/>
    <w:rsid w:val="009021C3"/>
    <w:rsid w:val="00902F7F"/>
    <w:rsid w:val="00904201"/>
    <w:rsid w:val="00910419"/>
    <w:rsid w:val="00912A0B"/>
    <w:rsid w:val="009142AA"/>
    <w:rsid w:val="00914397"/>
    <w:rsid w:val="00914574"/>
    <w:rsid w:val="009154CF"/>
    <w:rsid w:val="00916EE3"/>
    <w:rsid w:val="00920030"/>
    <w:rsid w:val="009211C3"/>
    <w:rsid w:val="009213F4"/>
    <w:rsid w:val="00922010"/>
    <w:rsid w:val="0092473D"/>
    <w:rsid w:val="00926F34"/>
    <w:rsid w:val="00927072"/>
    <w:rsid w:val="009279B7"/>
    <w:rsid w:val="00930830"/>
    <w:rsid w:val="00931435"/>
    <w:rsid w:val="00931BB4"/>
    <w:rsid w:val="00932AE1"/>
    <w:rsid w:val="00932D74"/>
    <w:rsid w:val="009333E0"/>
    <w:rsid w:val="0093423C"/>
    <w:rsid w:val="009343C3"/>
    <w:rsid w:val="00934A28"/>
    <w:rsid w:val="00934B37"/>
    <w:rsid w:val="00937FBD"/>
    <w:rsid w:val="0094120C"/>
    <w:rsid w:val="009417D6"/>
    <w:rsid w:val="00942C0E"/>
    <w:rsid w:val="009448D2"/>
    <w:rsid w:val="009460DA"/>
    <w:rsid w:val="00947101"/>
    <w:rsid w:val="00947C10"/>
    <w:rsid w:val="009518F9"/>
    <w:rsid w:val="009532C1"/>
    <w:rsid w:val="00953AC5"/>
    <w:rsid w:val="0095459F"/>
    <w:rsid w:val="00954EC6"/>
    <w:rsid w:val="00954F40"/>
    <w:rsid w:val="0095570B"/>
    <w:rsid w:val="00957992"/>
    <w:rsid w:val="00957CA1"/>
    <w:rsid w:val="00962B70"/>
    <w:rsid w:val="00962E1B"/>
    <w:rsid w:val="00962F08"/>
    <w:rsid w:val="0096308F"/>
    <w:rsid w:val="0096646E"/>
    <w:rsid w:val="00966934"/>
    <w:rsid w:val="009669CB"/>
    <w:rsid w:val="0096754B"/>
    <w:rsid w:val="00967EC3"/>
    <w:rsid w:val="0097070B"/>
    <w:rsid w:val="00970FD6"/>
    <w:rsid w:val="00971C4A"/>
    <w:rsid w:val="00971D85"/>
    <w:rsid w:val="00971E32"/>
    <w:rsid w:val="009724FB"/>
    <w:rsid w:val="00972945"/>
    <w:rsid w:val="00974A31"/>
    <w:rsid w:val="00974AFC"/>
    <w:rsid w:val="00975BF9"/>
    <w:rsid w:val="00977416"/>
    <w:rsid w:val="00977639"/>
    <w:rsid w:val="0098189D"/>
    <w:rsid w:val="00981F40"/>
    <w:rsid w:val="00983923"/>
    <w:rsid w:val="00984649"/>
    <w:rsid w:val="0098527A"/>
    <w:rsid w:val="00985D2E"/>
    <w:rsid w:val="00985F2B"/>
    <w:rsid w:val="0098753A"/>
    <w:rsid w:val="00992737"/>
    <w:rsid w:val="009940A2"/>
    <w:rsid w:val="00994D0E"/>
    <w:rsid w:val="00995670"/>
    <w:rsid w:val="00995760"/>
    <w:rsid w:val="00997319"/>
    <w:rsid w:val="00997E00"/>
    <w:rsid w:val="009A11BF"/>
    <w:rsid w:val="009A1B10"/>
    <w:rsid w:val="009A246B"/>
    <w:rsid w:val="009A33D4"/>
    <w:rsid w:val="009A53D1"/>
    <w:rsid w:val="009A5D76"/>
    <w:rsid w:val="009A69E7"/>
    <w:rsid w:val="009B5F0D"/>
    <w:rsid w:val="009B649E"/>
    <w:rsid w:val="009B7283"/>
    <w:rsid w:val="009B7842"/>
    <w:rsid w:val="009C1774"/>
    <w:rsid w:val="009C17D1"/>
    <w:rsid w:val="009C3E5D"/>
    <w:rsid w:val="009C624F"/>
    <w:rsid w:val="009D1B76"/>
    <w:rsid w:val="009D47CF"/>
    <w:rsid w:val="009D54B5"/>
    <w:rsid w:val="009D69CE"/>
    <w:rsid w:val="009D6B92"/>
    <w:rsid w:val="009D6C5C"/>
    <w:rsid w:val="009D784F"/>
    <w:rsid w:val="009D7B27"/>
    <w:rsid w:val="009E0AFE"/>
    <w:rsid w:val="009E228D"/>
    <w:rsid w:val="009E34F4"/>
    <w:rsid w:val="009F0285"/>
    <w:rsid w:val="009F0A86"/>
    <w:rsid w:val="009F0BFC"/>
    <w:rsid w:val="009F1353"/>
    <w:rsid w:val="009F2F5D"/>
    <w:rsid w:val="009F51BD"/>
    <w:rsid w:val="009F521B"/>
    <w:rsid w:val="009F7594"/>
    <w:rsid w:val="00A02A75"/>
    <w:rsid w:val="00A04758"/>
    <w:rsid w:val="00A04B14"/>
    <w:rsid w:val="00A04ECF"/>
    <w:rsid w:val="00A06CFB"/>
    <w:rsid w:val="00A07212"/>
    <w:rsid w:val="00A077A2"/>
    <w:rsid w:val="00A1121E"/>
    <w:rsid w:val="00A1180F"/>
    <w:rsid w:val="00A13826"/>
    <w:rsid w:val="00A14B28"/>
    <w:rsid w:val="00A15A2E"/>
    <w:rsid w:val="00A16300"/>
    <w:rsid w:val="00A17162"/>
    <w:rsid w:val="00A17976"/>
    <w:rsid w:val="00A207DD"/>
    <w:rsid w:val="00A228C3"/>
    <w:rsid w:val="00A23971"/>
    <w:rsid w:val="00A27E89"/>
    <w:rsid w:val="00A30D5F"/>
    <w:rsid w:val="00A329A5"/>
    <w:rsid w:val="00A3462F"/>
    <w:rsid w:val="00A35052"/>
    <w:rsid w:val="00A351D3"/>
    <w:rsid w:val="00A36376"/>
    <w:rsid w:val="00A36493"/>
    <w:rsid w:val="00A41578"/>
    <w:rsid w:val="00A41740"/>
    <w:rsid w:val="00A42665"/>
    <w:rsid w:val="00A442D0"/>
    <w:rsid w:val="00A445FF"/>
    <w:rsid w:val="00A4481A"/>
    <w:rsid w:val="00A45BC4"/>
    <w:rsid w:val="00A45FAA"/>
    <w:rsid w:val="00A461E4"/>
    <w:rsid w:val="00A46476"/>
    <w:rsid w:val="00A46E0C"/>
    <w:rsid w:val="00A4704F"/>
    <w:rsid w:val="00A4797F"/>
    <w:rsid w:val="00A510A1"/>
    <w:rsid w:val="00A5180D"/>
    <w:rsid w:val="00A5355D"/>
    <w:rsid w:val="00A54821"/>
    <w:rsid w:val="00A5509C"/>
    <w:rsid w:val="00A55743"/>
    <w:rsid w:val="00A55AB0"/>
    <w:rsid w:val="00A5606A"/>
    <w:rsid w:val="00A567B8"/>
    <w:rsid w:val="00A57618"/>
    <w:rsid w:val="00A6017E"/>
    <w:rsid w:val="00A60184"/>
    <w:rsid w:val="00A640DD"/>
    <w:rsid w:val="00A64275"/>
    <w:rsid w:val="00A677EA"/>
    <w:rsid w:val="00A67D50"/>
    <w:rsid w:val="00A70C89"/>
    <w:rsid w:val="00A72365"/>
    <w:rsid w:val="00A74361"/>
    <w:rsid w:val="00A74ECC"/>
    <w:rsid w:val="00A81791"/>
    <w:rsid w:val="00A8266C"/>
    <w:rsid w:val="00A8342D"/>
    <w:rsid w:val="00A84766"/>
    <w:rsid w:val="00A85128"/>
    <w:rsid w:val="00A86194"/>
    <w:rsid w:val="00A87BF1"/>
    <w:rsid w:val="00A90228"/>
    <w:rsid w:val="00A92CCD"/>
    <w:rsid w:val="00A92E67"/>
    <w:rsid w:val="00A933EF"/>
    <w:rsid w:val="00A94E8C"/>
    <w:rsid w:val="00A96657"/>
    <w:rsid w:val="00A96A39"/>
    <w:rsid w:val="00A973FF"/>
    <w:rsid w:val="00AA1175"/>
    <w:rsid w:val="00AA1A93"/>
    <w:rsid w:val="00AA217F"/>
    <w:rsid w:val="00AA663C"/>
    <w:rsid w:val="00AA6B7A"/>
    <w:rsid w:val="00AA7084"/>
    <w:rsid w:val="00AA7700"/>
    <w:rsid w:val="00AB3E1D"/>
    <w:rsid w:val="00AB47B9"/>
    <w:rsid w:val="00AC108C"/>
    <w:rsid w:val="00AC1BE7"/>
    <w:rsid w:val="00AC48AD"/>
    <w:rsid w:val="00AC58A9"/>
    <w:rsid w:val="00AC7306"/>
    <w:rsid w:val="00AD103F"/>
    <w:rsid w:val="00AD15F3"/>
    <w:rsid w:val="00AD1C1A"/>
    <w:rsid w:val="00AD2055"/>
    <w:rsid w:val="00AD2BFB"/>
    <w:rsid w:val="00AD44A3"/>
    <w:rsid w:val="00AD55AB"/>
    <w:rsid w:val="00AD5EEA"/>
    <w:rsid w:val="00AD6989"/>
    <w:rsid w:val="00AD6F2B"/>
    <w:rsid w:val="00AE378A"/>
    <w:rsid w:val="00AE4083"/>
    <w:rsid w:val="00AF1F04"/>
    <w:rsid w:val="00AF44CA"/>
    <w:rsid w:val="00AF58F6"/>
    <w:rsid w:val="00AF62AA"/>
    <w:rsid w:val="00AF714F"/>
    <w:rsid w:val="00AF725D"/>
    <w:rsid w:val="00AF7B85"/>
    <w:rsid w:val="00B000AC"/>
    <w:rsid w:val="00B00C70"/>
    <w:rsid w:val="00B03853"/>
    <w:rsid w:val="00B043B0"/>
    <w:rsid w:val="00B044DE"/>
    <w:rsid w:val="00B05360"/>
    <w:rsid w:val="00B058C7"/>
    <w:rsid w:val="00B058D8"/>
    <w:rsid w:val="00B0744F"/>
    <w:rsid w:val="00B11941"/>
    <w:rsid w:val="00B11EE6"/>
    <w:rsid w:val="00B12388"/>
    <w:rsid w:val="00B1487F"/>
    <w:rsid w:val="00B14FDF"/>
    <w:rsid w:val="00B15BDA"/>
    <w:rsid w:val="00B21343"/>
    <w:rsid w:val="00B21501"/>
    <w:rsid w:val="00B2229E"/>
    <w:rsid w:val="00B22417"/>
    <w:rsid w:val="00B2286B"/>
    <w:rsid w:val="00B231FA"/>
    <w:rsid w:val="00B238A0"/>
    <w:rsid w:val="00B243E8"/>
    <w:rsid w:val="00B25A91"/>
    <w:rsid w:val="00B261DC"/>
    <w:rsid w:val="00B26F53"/>
    <w:rsid w:val="00B27118"/>
    <w:rsid w:val="00B305D2"/>
    <w:rsid w:val="00B312E6"/>
    <w:rsid w:val="00B31DED"/>
    <w:rsid w:val="00B35F06"/>
    <w:rsid w:val="00B36F0E"/>
    <w:rsid w:val="00B371AA"/>
    <w:rsid w:val="00B40172"/>
    <w:rsid w:val="00B40200"/>
    <w:rsid w:val="00B41F40"/>
    <w:rsid w:val="00B448CD"/>
    <w:rsid w:val="00B44D2C"/>
    <w:rsid w:val="00B45026"/>
    <w:rsid w:val="00B45E09"/>
    <w:rsid w:val="00B45E7D"/>
    <w:rsid w:val="00B47353"/>
    <w:rsid w:val="00B473E2"/>
    <w:rsid w:val="00B521A4"/>
    <w:rsid w:val="00B52892"/>
    <w:rsid w:val="00B53EAC"/>
    <w:rsid w:val="00B544BD"/>
    <w:rsid w:val="00B54CE5"/>
    <w:rsid w:val="00B5742B"/>
    <w:rsid w:val="00B57FBF"/>
    <w:rsid w:val="00B60973"/>
    <w:rsid w:val="00B621D4"/>
    <w:rsid w:val="00B642DE"/>
    <w:rsid w:val="00B67B05"/>
    <w:rsid w:val="00B71FDB"/>
    <w:rsid w:val="00B751CF"/>
    <w:rsid w:val="00B76622"/>
    <w:rsid w:val="00B80BFB"/>
    <w:rsid w:val="00B8605C"/>
    <w:rsid w:val="00B869DD"/>
    <w:rsid w:val="00B86DAF"/>
    <w:rsid w:val="00B87CCD"/>
    <w:rsid w:val="00B87E9A"/>
    <w:rsid w:val="00B90301"/>
    <w:rsid w:val="00B918C3"/>
    <w:rsid w:val="00B92D3E"/>
    <w:rsid w:val="00B93889"/>
    <w:rsid w:val="00B93C75"/>
    <w:rsid w:val="00B95680"/>
    <w:rsid w:val="00B96B21"/>
    <w:rsid w:val="00B96C9D"/>
    <w:rsid w:val="00B97371"/>
    <w:rsid w:val="00BA0075"/>
    <w:rsid w:val="00BA0C6F"/>
    <w:rsid w:val="00BA154F"/>
    <w:rsid w:val="00BA4AA4"/>
    <w:rsid w:val="00BA4CDE"/>
    <w:rsid w:val="00BA5140"/>
    <w:rsid w:val="00BA7C5A"/>
    <w:rsid w:val="00BB0650"/>
    <w:rsid w:val="00BB0A56"/>
    <w:rsid w:val="00BB2502"/>
    <w:rsid w:val="00BB31C9"/>
    <w:rsid w:val="00BB328C"/>
    <w:rsid w:val="00BB36B0"/>
    <w:rsid w:val="00BB3FD1"/>
    <w:rsid w:val="00BB4FE5"/>
    <w:rsid w:val="00BB5D87"/>
    <w:rsid w:val="00BB6AFD"/>
    <w:rsid w:val="00BC023A"/>
    <w:rsid w:val="00BC0E66"/>
    <w:rsid w:val="00BC1229"/>
    <w:rsid w:val="00BC1525"/>
    <w:rsid w:val="00BC1C66"/>
    <w:rsid w:val="00BC5F3B"/>
    <w:rsid w:val="00BD1B9A"/>
    <w:rsid w:val="00BD29C9"/>
    <w:rsid w:val="00BD2FFD"/>
    <w:rsid w:val="00BD31A4"/>
    <w:rsid w:val="00BD3843"/>
    <w:rsid w:val="00BD4220"/>
    <w:rsid w:val="00BD47E4"/>
    <w:rsid w:val="00BD5233"/>
    <w:rsid w:val="00BD5898"/>
    <w:rsid w:val="00BD649D"/>
    <w:rsid w:val="00BD6A67"/>
    <w:rsid w:val="00BE0445"/>
    <w:rsid w:val="00BE1E69"/>
    <w:rsid w:val="00BE1F5E"/>
    <w:rsid w:val="00BE3E87"/>
    <w:rsid w:val="00BE55AE"/>
    <w:rsid w:val="00BE5EC1"/>
    <w:rsid w:val="00BE656C"/>
    <w:rsid w:val="00BF1535"/>
    <w:rsid w:val="00BF625D"/>
    <w:rsid w:val="00BF63DB"/>
    <w:rsid w:val="00BF6CEB"/>
    <w:rsid w:val="00BF7D7A"/>
    <w:rsid w:val="00C00563"/>
    <w:rsid w:val="00C01C7C"/>
    <w:rsid w:val="00C0243C"/>
    <w:rsid w:val="00C038DC"/>
    <w:rsid w:val="00C03E47"/>
    <w:rsid w:val="00C0709E"/>
    <w:rsid w:val="00C07E54"/>
    <w:rsid w:val="00C108F5"/>
    <w:rsid w:val="00C1092C"/>
    <w:rsid w:val="00C12ADB"/>
    <w:rsid w:val="00C12BF9"/>
    <w:rsid w:val="00C13BBE"/>
    <w:rsid w:val="00C14D5A"/>
    <w:rsid w:val="00C1737E"/>
    <w:rsid w:val="00C20F05"/>
    <w:rsid w:val="00C220D7"/>
    <w:rsid w:val="00C22108"/>
    <w:rsid w:val="00C223FE"/>
    <w:rsid w:val="00C22A3A"/>
    <w:rsid w:val="00C244AC"/>
    <w:rsid w:val="00C25187"/>
    <w:rsid w:val="00C2583D"/>
    <w:rsid w:val="00C3009C"/>
    <w:rsid w:val="00C30CF5"/>
    <w:rsid w:val="00C30FE8"/>
    <w:rsid w:val="00C3133C"/>
    <w:rsid w:val="00C327E3"/>
    <w:rsid w:val="00C3537B"/>
    <w:rsid w:val="00C3585E"/>
    <w:rsid w:val="00C3599A"/>
    <w:rsid w:val="00C41144"/>
    <w:rsid w:val="00C4126A"/>
    <w:rsid w:val="00C42F38"/>
    <w:rsid w:val="00C43D91"/>
    <w:rsid w:val="00C441CC"/>
    <w:rsid w:val="00C45DBC"/>
    <w:rsid w:val="00C46C96"/>
    <w:rsid w:val="00C47D97"/>
    <w:rsid w:val="00C500C7"/>
    <w:rsid w:val="00C50957"/>
    <w:rsid w:val="00C50E8E"/>
    <w:rsid w:val="00C52296"/>
    <w:rsid w:val="00C52999"/>
    <w:rsid w:val="00C52C68"/>
    <w:rsid w:val="00C546CB"/>
    <w:rsid w:val="00C54B4A"/>
    <w:rsid w:val="00C55CDB"/>
    <w:rsid w:val="00C56DEA"/>
    <w:rsid w:val="00C57592"/>
    <w:rsid w:val="00C577D6"/>
    <w:rsid w:val="00C6186B"/>
    <w:rsid w:val="00C63E33"/>
    <w:rsid w:val="00C641CE"/>
    <w:rsid w:val="00C64658"/>
    <w:rsid w:val="00C64D7B"/>
    <w:rsid w:val="00C71753"/>
    <w:rsid w:val="00C728EC"/>
    <w:rsid w:val="00C734C9"/>
    <w:rsid w:val="00C74E63"/>
    <w:rsid w:val="00C75108"/>
    <w:rsid w:val="00C75800"/>
    <w:rsid w:val="00C75816"/>
    <w:rsid w:val="00C7701B"/>
    <w:rsid w:val="00C77591"/>
    <w:rsid w:val="00C77C61"/>
    <w:rsid w:val="00C77CFB"/>
    <w:rsid w:val="00C806C3"/>
    <w:rsid w:val="00C8097A"/>
    <w:rsid w:val="00C811C3"/>
    <w:rsid w:val="00C81768"/>
    <w:rsid w:val="00C82653"/>
    <w:rsid w:val="00C82FF0"/>
    <w:rsid w:val="00C834B4"/>
    <w:rsid w:val="00C85E6B"/>
    <w:rsid w:val="00C87F16"/>
    <w:rsid w:val="00C90D46"/>
    <w:rsid w:val="00C92D45"/>
    <w:rsid w:val="00C93127"/>
    <w:rsid w:val="00C93C6E"/>
    <w:rsid w:val="00C93F04"/>
    <w:rsid w:val="00C94A1F"/>
    <w:rsid w:val="00C956B0"/>
    <w:rsid w:val="00C95A53"/>
    <w:rsid w:val="00C9710B"/>
    <w:rsid w:val="00C972E7"/>
    <w:rsid w:val="00CA070F"/>
    <w:rsid w:val="00CA079F"/>
    <w:rsid w:val="00CA5A3E"/>
    <w:rsid w:val="00CA603C"/>
    <w:rsid w:val="00CA60B3"/>
    <w:rsid w:val="00CA7F8D"/>
    <w:rsid w:val="00CB1729"/>
    <w:rsid w:val="00CB4145"/>
    <w:rsid w:val="00CB700A"/>
    <w:rsid w:val="00CB7F0E"/>
    <w:rsid w:val="00CC1FBC"/>
    <w:rsid w:val="00CC2C4E"/>
    <w:rsid w:val="00CD030C"/>
    <w:rsid w:val="00CD0E06"/>
    <w:rsid w:val="00CD152C"/>
    <w:rsid w:val="00CD18A6"/>
    <w:rsid w:val="00CD1F76"/>
    <w:rsid w:val="00CD246B"/>
    <w:rsid w:val="00CD29B2"/>
    <w:rsid w:val="00CD50C9"/>
    <w:rsid w:val="00CD67AA"/>
    <w:rsid w:val="00CD701E"/>
    <w:rsid w:val="00CE0E0A"/>
    <w:rsid w:val="00CE11CD"/>
    <w:rsid w:val="00CE19D4"/>
    <w:rsid w:val="00CE29BA"/>
    <w:rsid w:val="00CE2C93"/>
    <w:rsid w:val="00CE4CCA"/>
    <w:rsid w:val="00CE526F"/>
    <w:rsid w:val="00CE58D2"/>
    <w:rsid w:val="00CE6B32"/>
    <w:rsid w:val="00CF0D74"/>
    <w:rsid w:val="00CF2751"/>
    <w:rsid w:val="00CF389A"/>
    <w:rsid w:val="00CF491B"/>
    <w:rsid w:val="00CF4E4A"/>
    <w:rsid w:val="00CF5B24"/>
    <w:rsid w:val="00CF64C4"/>
    <w:rsid w:val="00D00C82"/>
    <w:rsid w:val="00D01267"/>
    <w:rsid w:val="00D026F6"/>
    <w:rsid w:val="00D048B0"/>
    <w:rsid w:val="00D04C26"/>
    <w:rsid w:val="00D04E82"/>
    <w:rsid w:val="00D062FA"/>
    <w:rsid w:val="00D06F7A"/>
    <w:rsid w:val="00D0707E"/>
    <w:rsid w:val="00D0760F"/>
    <w:rsid w:val="00D10418"/>
    <w:rsid w:val="00D11F91"/>
    <w:rsid w:val="00D14811"/>
    <w:rsid w:val="00D15545"/>
    <w:rsid w:val="00D16A50"/>
    <w:rsid w:val="00D20861"/>
    <w:rsid w:val="00D228B4"/>
    <w:rsid w:val="00D22CE8"/>
    <w:rsid w:val="00D23401"/>
    <w:rsid w:val="00D273B4"/>
    <w:rsid w:val="00D27891"/>
    <w:rsid w:val="00D27BAC"/>
    <w:rsid w:val="00D307C0"/>
    <w:rsid w:val="00D31E5C"/>
    <w:rsid w:val="00D3223B"/>
    <w:rsid w:val="00D3229D"/>
    <w:rsid w:val="00D329C5"/>
    <w:rsid w:val="00D335ED"/>
    <w:rsid w:val="00D3403D"/>
    <w:rsid w:val="00D358E8"/>
    <w:rsid w:val="00D36805"/>
    <w:rsid w:val="00D37365"/>
    <w:rsid w:val="00D37812"/>
    <w:rsid w:val="00D37847"/>
    <w:rsid w:val="00D37FAF"/>
    <w:rsid w:val="00D409DD"/>
    <w:rsid w:val="00D441CA"/>
    <w:rsid w:val="00D443A2"/>
    <w:rsid w:val="00D44EDC"/>
    <w:rsid w:val="00D44F24"/>
    <w:rsid w:val="00D467AB"/>
    <w:rsid w:val="00D47F38"/>
    <w:rsid w:val="00D51094"/>
    <w:rsid w:val="00D51BC1"/>
    <w:rsid w:val="00D52E2B"/>
    <w:rsid w:val="00D5471F"/>
    <w:rsid w:val="00D54A3A"/>
    <w:rsid w:val="00D56713"/>
    <w:rsid w:val="00D56865"/>
    <w:rsid w:val="00D56DEB"/>
    <w:rsid w:val="00D610A2"/>
    <w:rsid w:val="00D61861"/>
    <w:rsid w:val="00D61B91"/>
    <w:rsid w:val="00D63244"/>
    <w:rsid w:val="00D643F0"/>
    <w:rsid w:val="00D649E9"/>
    <w:rsid w:val="00D678DB"/>
    <w:rsid w:val="00D7120F"/>
    <w:rsid w:val="00D730E6"/>
    <w:rsid w:val="00D730F3"/>
    <w:rsid w:val="00D73EA3"/>
    <w:rsid w:val="00D76283"/>
    <w:rsid w:val="00D762CD"/>
    <w:rsid w:val="00D7714A"/>
    <w:rsid w:val="00D7776D"/>
    <w:rsid w:val="00D80432"/>
    <w:rsid w:val="00D80671"/>
    <w:rsid w:val="00D82611"/>
    <w:rsid w:val="00D82876"/>
    <w:rsid w:val="00D8768A"/>
    <w:rsid w:val="00D90031"/>
    <w:rsid w:val="00D90A55"/>
    <w:rsid w:val="00D90B2F"/>
    <w:rsid w:val="00D90DD9"/>
    <w:rsid w:val="00D94097"/>
    <w:rsid w:val="00D943EA"/>
    <w:rsid w:val="00D95F32"/>
    <w:rsid w:val="00D96D51"/>
    <w:rsid w:val="00D971AD"/>
    <w:rsid w:val="00D97E0C"/>
    <w:rsid w:val="00D97E3B"/>
    <w:rsid w:val="00DA1C99"/>
    <w:rsid w:val="00DA3C2E"/>
    <w:rsid w:val="00DA481C"/>
    <w:rsid w:val="00DA6B3D"/>
    <w:rsid w:val="00DB2A11"/>
    <w:rsid w:val="00DB43A8"/>
    <w:rsid w:val="00DB44CC"/>
    <w:rsid w:val="00DB4844"/>
    <w:rsid w:val="00DB5256"/>
    <w:rsid w:val="00DB57EB"/>
    <w:rsid w:val="00DB5DCF"/>
    <w:rsid w:val="00DB6864"/>
    <w:rsid w:val="00DB6A74"/>
    <w:rsid w:val="00DC0210"/>
    <w:rsid w:val="00DC153C"/>
    <w:rsid w:val="00DC2C0A"/>
    <w:rsid w:val="00DC3395"/>
    <w:rsid w:val="00DC4D6A"/>
    <w:rsid w:val="00DC5ADF"/>
    <w:rsid w:val="00DC6BE3"/>
    <w:rsid w:val="00DD0E5D"/>
    <w:rsid w:val="00DD12CA"/>
    <w:rsid w:val="00DD271B"/>
    <w:rsid w:val="00DD463E"/>
    <w:rsid w:val="00DE0C32"/>
    <w:rsid w:val="00DE0D66"/>
    <w:rsid w:val="00DE10A6"/>
    <w:rsid w:val="00DE2086"/>
    <w:rsid w:val="00DE4000"/>
    <w:rsid w:val="00DE4B92"/>
    <w:rsid w:val="00DE4F29"/>
    <w:rsid w:val="00DE6DA3"/>
    <w:rsid w:val="00DF0AD9"/>
    <w:rsid w:val="00DF0BFC"/>
    <w:rsid w:val="00DF112B"/>
    <w:rsid w:val="00DF18FB"/>
    <w:rsid w:val="00DF196E"/>
    <w:rsid w:val="00DF2031"/>
    <w:rsid w:val="00DF26DB"/>
    <w:rsid w:val="00DF403C"/>
    <w:rsid w:val="00DF61E9"/>
    <w:rsid w:val="00E01B0C"/>
    <w:rsid w:val="00E01BAD"/>
    <w:rsid w:val="00E038AD"/>
    <w:rsid w:val="00E049AF"/>
    <w:rsid w:val="00E061F0"/>
    <w:rsid w:val="00E06393"/>
    <w:rsid w:val="00E06548"/>
    <w:rsid w:val="00E06A53"/>
    <w:rsid w:val="00E07AB7"/>
    <w:rsid w:val="00E10E39"/>
    <w:rsid w:val="00E1208A"/>
    <w:rsid w:val="00E13779"/>
    <w:rsid w:val="00E14857"/>
    <w:rsid w:val="00E14CC8"/>
    <w:rsid w:val="00E14E9D"/>
    <w:rsid w:val="00E1547C"/>
    <w:rsid w:val="00E15AD1"/>
    <w:rsid w:val="00E15E23"/>
    <w:rsid w:val="00E17B79"/>
    <w:rsid w:val="00E22284"/>
    <w:rsid w:val="00E23421"/>
    <w:rsid w:val="00E24FBE"/>
    <w:rsid w:val="00E2579B"/>
    <w:rsid w:val="00E25BA1"/>
    <w:rsid w:val="00E26773"/>
    <w:rsid w:val="00E2746B"/>
    <w:rsid w:val="00E27E8D"/>
    <w:rsid w:val="00E30C3A"/>
    <w:rsid w:val="00E30D3C"/>
    <w:rsid w:val="00E32BDF"/>
    <w:rsid w:val="00E3399C"/>
    <w:rsid w:val="00E33B85"/>
    <w:rsid w:val="00E33D62"/>
    <w:rsid w:val="00E3744E"/>
    <w:rsid w:val="00E37F45"/>
    <w:rsid w:val="00E405F2"/>
    <w:rsid w:val="00E40A1A"/>
    <w:rsid w:val="00E419EB"/>
    <w:rsid w:val="00E4268C"/>
    <w:rsid w:val="00E42D32"/>
    <w:rsid w:val="00E43A13"/>
    <w:rsid w:val="00E4581A"/>
    <w:rsid w:val="00E46648"/>
    <w:rsid w:val="00E46AC5"/>
    <w:rsid w:val="00E51F9B"/>
    <w:rsid w:val="00E522FA"/>
    <w:rsid w:val="00E57298"/>
    <w:rsid w:val="00E61818"/>
    <w:rsid w:val="00E61AC4"/>
    <w:rsid w:val="00E6234A"/>
    <w:rsid w:val="00E62F3C"/>
    <w:rsid w:val="00E64EFA"/>
    <w:rsid w:val="00E7067A"/>
    <w:rsid w:val="00E72B77"/>
    <w:rsid w:val="00E72DCE"/>
    <w:rsid w:val="00E75703"/>
    <w:rsid w:val="00E80CCC"/>
    <w:rsid w:val="00E80F56"/>
    <w:rsid w:val="00E82F02"/>
    <w:rsid w:val="00E86010"/>
    <w:rsid w:val="00E86539"/>
    <w:rsid w:val="00E86B64"/>
    <w:rsid w:val="00E86FE7"/>
    <w:rsid w:val="00E91455"/>
    <w:rsid w:val="00E97B96"/>
    <w:rsid w:val="00E97E5B"/>
    <w:rsid w:val="00E97E63"/>
    <w:rsid w:val="00EA0B13"/>
    <w:rsid w:val="00EA0DAE"/>
    <w:rsid w:val="00EA49C6"/>
    <w:rsid w:val="00EA5D4F"/>
    <w:rsid w:val="00EA7731"/>
    <w:rsid w:val="00EA78DA"/>
    <w:rsid w:val="00EB1EAC"/>
    <w:rsid w:val="00EB2494"/>
    <w:rsid w:val="00EB4DFA"/>
    <w:rsid w:val="00EB5269"/>
    <w:rsid w:val="00EB54B6"/>
    <w:rsid w:val="00EC0600"/>
    <w:rsid w:val="00EC0B28"/>
    <w:rsid w:val="00EC17B6"/>
    <w:rsid w:val="00EC1844"/>
    <w:rsid w:val="00EC2A66"/>
    <w:rsid w:val="00EC2CC8"/>
    <w:rsid w:val="00EC3A4F"/>
    <w:rsid w:val="00EC4C5F"/>
    <w:rsid w:val="00EC55FE"/>
    <w:rsid w:val="00EC69F6"/>
    <w:rsid w:val="00EC73E3"/>
    <w:rsid w:val="00EC77B3"/>
    <w:rsid w:val="00ED077E"/>
    <w:rsid w:val="00ED1CF7"/>
    <w:rsid w:val="00ED1FBE"/>
    <w:rsid w:val="00ED33EE"/>
    <w:rsid w:val="00EE03A5"/>
    <w:rsid w:val="00EE0A53"/>
    <w:rsid w:val="00EE17E5"/>
    <w:rsid w:val="00EE210D"/>
    <w:rsid w:val="00EE28BB"/>
    <w:rsid w:val="00EE57F8"/>
    <w:rsid w:val="00EF127B"/>
    <w:rsid w:val="00EF3BC0"/>
    <w:rsid w:val="00EF3D42"/>
    <w:rsid w:val="00EF7E4E"/>
    <w:rsid w:val="00F01186"/>
    <w:rsid w:val="00F020CC"/>
    <w:rsid w:val="00F02424"/>
    <w:rsid w:val="00F024FF"/>
    <w:rsid w:val="00F0320B"/>
    <w:rsid w:val="00F060ED"/>
    <w:rsid w:val="00F07A9A"/>
    <w:rsid w:val="00F10D70"/>
    <w:rsid w:val="00F11158"/>
    <w:rsid w:val="00F115CA"/>
    <w:rsid w:val="00F11C64"/>
    <w:rsid w:val="00F13CB4"/>
    <w:rsid w:val="00F150DC"/>
    <w:rsid w:val="00F1539C"/>
    <w:rsid w:val="00F1651B"/>
    <w:rsid w:val="00F17CBD"/>
    <w:rsid w:val="00F2001D"/>
    <w:rsid w:val="00F20E6F"/>
    <w:rsid w:val="00F22319"/>
    <w:rsid w:val="00F235EF"/>
    <w:rsid w:val="00F30730"/>
    <w:rsid w:val="00F33597"/>
    <w:rsid w:val="00F341BC"/>
    <w:rsid w:val="00F35C2B"/>
    <w:rsid w:val="00F368F3"/>
    <w:rsid w:val="00F374C7"/>
    <w:rsid w:val="00F40A88"/>
    <w:rsid w:val="00F416DD"/>
    <w:rsid w:val="00F41BA0"/>
    <w:rsid w:val="00F42EE7"/>
    <w:rsid w:val="00F449C0"/>
    <w:rsid w:val="00F454A0"/>
    <w:rsid w:val="00F45E82"/>
    <w:rsid w:val="00F5072F"/>
    <w:rsid w:val="00F50CCF"/>
    <w:rsid w:val="00F527DD"/>
    <w:rsid w:val="00F52CD9"/>
    <w:rsid w:val="00F538DD"/>
    <w:rsid w:val="00F54A4F"/>
    <w:rsid w:val="00F558F4"/>
    <w:rsid w:val="00F55A5D"/>
    <w:rsid w:val="00F56348"/>
    <w:rsid w:val="00F6068E"/>
    <w:rsid w:val="00F607F2"/>
    <w:rsid w:val="00F6159E"/>
    <w:rsid w:val="00F61A08"/>
    <w:rsid w:val="00F61FC7"/>
    <w:rsid w:val="00F62E7F"/>
    <w:rsid w:val="00F637C4"/>
    <w:rsid w:val="00F64038"/>
    <w:rsid w:val="00F65F38"/>
    <w:rsid w:val="00F66ED3"/>
    <w:rsid w:val="00F6793A"/>
    <w:rsid w:val="00F702E8"/>
    <w:rsid w:val="00F741E3"/>
    <w:rsid w:val="00F747BA"/>
    <w:rsid w:val="00F75B61"/>
    <w:rsid w:val="00F7695F"/>
    <w:rsid w:val="00F76FE3"/>
    <w:rsid w:val="00F778F7"/>
    <w:rsid w:val="00F81373"/>
    <w:rsid w:val="00F817C7"/>
    <w:rsid w:val="00F8379D"/>
    <w:rsid w:val="00F8392A"/>
    <w:rsid w:val="00F842B4"/>
    <w:rsid w:val="00F854F3"/>
    <w:rsid w:val="00F8587B"/>
    <w:rsid w:val="00F865C8"/>
    <w:rsid w:val="00F87F2F"/>
    <w:rsid w:val="00F921B9"/>
    <w:rsid w:val="00F92A3E"/>
    <w:rsid w:val="00F9306F"/>
    <w:rsid w:val="00F945CC"/>
    <w:rsid w:val="00F952ED"/>
    <w:rsid w:val="00F95790"/>
    <w:rsid w:val="00F967AF"/>
    <w:rsid w:val="00F96C7F"/>
    <w:rsid w:val="00F978DF"/>
    <w:rsid w:val="00F97A5C"/>
    <w:rsid w:val="00FA09E0"/>
    <w:rsid w:val="00FA0F27"/>
    <w:rsid w:val="00FA1681"/>
    <w:rsid w:val="00FA25AF"/>
    <w:rsid w:val="00FA2B38"/>
    <w:rsid w:val="00FA2DC2"/>
    <w:rsid w:val="00FA3224"/>
    <w:rsid w:val="00FA4135"/>
    <w:rsid w:val="00FA48C3"/>
    <w:rsid w:val="00FA53E5"/>
    <w:rsid w:val="00FA69EE"/>
    <w:rsid w:val="00FA7736"/>
    <w:rsid w:val="00FB0208"/>
    <w:rsid w:val="00FB087C"/>
    <w:rsid w:val="00FB1A16"/>
    <w:rsid w:val="00FB41C6"/>
    <w:rsid w:val="00FB439A"/>
    <w:rsid w:val="00FB69A7"/>
    <w:rsid w:val="00FB7DE4"/>
    <w:rsid w:val="00FC06CE"/>
    <w:rsid w:val="00FC41EE"/>
    <w:rsid w:val="00FC4827"/>
    <w:rsid w:val="00FC4F6E"/>
    <w:rsid w:val="00FC6AC0"/>
    <w:rsid w:val="00FC782C"/>
    <w:rsid w:val="00FC7A9D"/>
    <w:rsid w:val="00FD07AA"/>
    <w:rsid w:val="00FD122B"/>
    <w:rsid w:val="00FD197F"/>
    <w:rsid w:val="00FD1E52"/>
    <w:rsid w:val="00FD308A"/>
    <w:rsid w:val="00FD5DC3"/>
    <w:rsid w:val="00FD65E8"/>
    <w:rsid w:val="00FE2575"/>
    <w:rsid w:val="00FE2AC0"/>
    <w:rsid w:val="00FE323C"/>
    <w:rsid w:val="00FE39DE"/>
    <w:rsid w:val="00FE40E6"/>
    <w:rsid w:val="00FE7C14"/>
    <w:rsid w:val="00FE7E28"/>
    <w:rsid w:val="00FF069E"/>
    <w:rsid w:val="00FF1351"/>
    <w:rsid w:val="00FF16D0"/>
    <w:rsid w:val="00FF212C"/>
    <w:rsid w:val="00FF2500"/>
    <w:rsid w:val="00FF2FE3"/>
    <w:rsid w:val="00FF34EC"/>
    <w:rsid w:val="00FF5744"/>
    <w:rsid w:val="00FF5C68"/>
    <w:rsid w:val="00FF5E61"/>
    <w:rsid w:val="00FF6A23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734DC"/>
  <w15:chartTrackingRefBased/>
  <w15:docId w15:val="{5EA3537F-DB13-41EE-AAB5-092B24F8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E54"/>
    <w:pPr>
      <w:spacing w:after="200" w:line="276" w:lineRule="auto"/>
      <w:jc w:val="both"/>
    </w:pPr>
    <w:rPr>
      <w:rFonts w:ascii="Arial" w:hAnsi="Arial"/>
      <w:szCs w:val="22"/>
      <w:lang w:val="es-EC" w:eastAsia="es-EC"/>
    </w:rPr>
  </w:style>
  <w:style w:type="paragraph" w:styleId="Ttulo1">
    <w:name w:val="heading 1"/>
    <w:basedOn w:val="Normal"/>
    <w:next w:val="Normal"/>
    <w:link w:val="Ttulo1Car"/>
    <w:qFormat/>
    <w:rsid w:val="00C07E54"/>
    <w:pPr>
      <w:keepNext/>
      <w:numPr>
        <w:numId w:val="2"/>
      </w:numPr>
      <w:spacing w:before="240" w:after="120" w:line="240" w:lineRule="auto"/>
      <w:outlineLvl w:val="0"/>
    </w:pPr>
    <w:rPr>
      <w:b/>
      <w:color w:val="4F81BD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C07E54"/>
    <w:pPr>
      <w:keepNext/>
      <w:keepLines/>
      <w:numPr>
        <w:ilvl w:val="1"/>
        <w:numId w:val="2"/>
      </w:numPr>
      <w:spacing w:before="240" w:after="120"/>
      <w:ind w:left="576"/>
      <w:outlineLvl w:val="1"/>
    </w:pPr>
    <w:rPr>
      <w:bCs/>
      <w:color w:val="00000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7F2F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2F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2F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2F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2F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2F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2F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E54"/>
    <w:pPr>
      <w:spacing w:after="0" w:line="360" w:lineRule="auto"/>
      <w:ind w:left="720"/>
    </w:pPr>
  </w:style>
  <w:style w:type="character" w:customStyle="1" w:styleId="Ttulo1Car">
    <w:name w:val="Título 1 Car"/>
    <w:link w:val="Ttulo1"/>
    <w:rsid w:val="00C07E54"/>
    <w:rPr>
      <w:rFonts w:ascii="Arial" w:hAnsi="Arial"/>
      <w:b/>
      <w:color w:val="4F81BD"/>
      <w:sz w:val="24"/>
      <w:lang w:val="es-ES" w:eastAsia="es-EC"/>
    </w:rPr>
  </w:style>
  <w:style w:type="paragraph" w:styleId="Textoindependiente">
    <w:name w:val="Body Text"/>
    <w:basedOn w:val="Normal"/>
    <w:link w:val="TextoindependienteCar"/>
    <w:semiHidden/>
    <w:rsid w:val="00E72DCE"/>
    <w:pPr>
      <w:spacing w:after="0" w:line="240" w:lineRule="auto"/>
    </w:pPr>
    <w:rPr>
      <w:sz w:val="24"/>
      <w:szCs w:val="20"/>
      <w:lang w:val="es-ES"/>
    </w:rPr>
  </w:style>
  <w:style w:type="character" w:customStyle="1" w:styleId="TextoindependienteCar">
    <w:name w:val="Texto independiente Car"/>
    <w:link w:val="Textoindependiente"/>
    <w:semiHidden/>
    <w:rsid w:val="00E72DCE"/>
    <w:rPr>
      <w:rFonts w:ascii="Arial" w:eastAsia="Times New Roman" w:hAnsi="Arial" w:cs="Times New Roman"/>
      <w:sz w:val="24"/>
      <w:szCs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72DCE"/>
    <w:pPr>
      <w:spacing w:after="0" w:line="240" w:lineRule="auto"/>
      <w:ind w:left="1440"/>
    </w:pPr>
    <w:rPr>
      <w:sz w:val="24"/>
      <w:szCs w:val="20"/>
    </w:rPr>
  </w:style>
  <w:style w:type="character" w:customStyle="1" w:styleId="SangradetextonormalCar">
    <w:name w:val="Sangría de texto normal Car"/>
    <w:link w:val="Sangradetextonormal"/>
    <w:semiHidden/>
    <w:rsid w:val="00E72DCE"/>
    <w:rPr>
      <w:rFonts w:ascii="Arial" w:eastAsia="Times New Roman" w:hAnsi="Arial" w:cs="Times New Roman"/>
      <w:sz w:val="24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40AFC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D308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D308A"/>
  </w:style>
  <w:style w:type="paragraph" w:customStyle="1" w:styleId="Textopredeterminado">
    <w:name w:val="Texto predeterminado"/>
    <w:basedOn w:val="Normal"/>
    <w:uiPriority w:val="99"/>
    <w:rsid w:val="001A3BB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0"/>
      <w:lang w:eastAsia="es-ES"/>
    </w:rPr>
  </w:style>
  <w:style w:type="paragraph" w:customStyle="1" w:styleId="yiv2094492467msonormal">
    <w:name w:val="yiv2094492467msonormal"/>
    <w:basedOn w:val="Normal"/>
    <w:rsid w:val="000027E5"/>
    <w:pPr>
      <w:spacing w:after="0" w:line="240" w:lineRule="auto"/>
    </w:pPr>
    <w:rPr>
      <w:rFonts w:ascii="Times New Roman" w:hAnsi="Times New Roman"/>
      <w:sz w:val="24"/>
      <w:szCs w:val="24"/>
      <w:lang w:val="es-CL" w:eastAsia="es-CL"/>
    </w:rPr>
  </w:style>
  <w:style w:type="paragraph" w:styleId="Encabezado">
    <w:name w:val="header"/>
    <w:basedOn w:val="Normal"/>
    <w:link w:val="EncabezadoCar"/>
    <w:uiPriority w:val="99"/>
    <w:unhideWhenUsed/>
    <w:rsid w:val="00F1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CB4"/>
  </w:style>
  <w:style w:type="paragraph" w:styleId="Piedepgina">
    <w:name w:val="footer"/>
    <w:basedOn w:val="Normal"/>
    <w:link w:val="PiedepginaCar"/>
    <w:uiPriority w:val="99"/>
    <w:unhideWhenUsed/>
    <w:rsid w:val="00F1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B4"/>
  </w:style>
  <w:style w:type="paragraph" w:customStyle="1" w:styleId="Textonormal">
    <w:name w:val="!Texto normal"/>
    <w:link w:val="TextonormalCar"/>
    <w:rsid w:val="00F13CB4"/>
    <w:pPr>
      <w:suppressAutoHyphens/>
      <w:spacing w:after="90" w:line="288" w:lineRule="auto"/>
      <w:ind w:firstLine="567"/>
      <w:jc w:val="both"/>
    </w:pPr>
    <w:rPr>
      <w:rFonts w:ascii="Arial" w:hAnsi="Arial" w:cs="Arial"/>
      <w:sz w:val="22"/>
      <w:szCs w:val="22"/>
    </w:rPr>
  </w:style>
  <w:style w:type="character" w:customStyle="1" w:styleId="TextonormalCar">
    <w:name w:val="!Texto normal Car"/>
    <w:link w:val="Textonormal"/>
    <w:rsid w:val="00F13CB4"/>
    <w:rPr>
      <w:rFonts w:ascii="Arial" w:hAnsi="Arial" w:cs="Arial"/>
      <w:sz w:val="22"/>
      <w:szCs w:val="22"/>
      <w:lang w:val="es-ES" w:eastAsia="es-ES" w:bidi="ar-SA"/>
    </w:rPr>
  </w:style>
  <w:style w:type="character" w:styleId="Hipervnculo">
    <w:name w:val="Hyperlink"/>
    <w:uiPriority w:val="99"/>
    <w:rsid w:val="0082414F"/>
    <w:rPr>
      <w:rFonts w:cs="Times New Roman"/>
      <w:color w:val="000000"/>
      <w:u w:val="single"/>
    </w:rPr>
  </w:style>
  <w:style w:type="paragraph" w:styleId="TDC2">
    <w:name w:val="toc 2"/>
    <w:basedOn w:val="Normal"/>
    <w:next w:val="Normal"/>
    <w:autoRedefine/>
    <w:uiPriority w:val="39"/>
    <w:rsid w:val="0082414F"/>
    <w:pPr>
      <w:tabs>
        <w:tab w:val="left" w:pos="1000"/>
        <w:tab w:val="right" w:leader="dot" w:pos="9214"/>
      </w:tabs>
      <w:spacing w:before="120" w:after="120" w:line="240" w:lineRule="auto"/>
      <w:ind w:left="200" w:right="-99"/>
    </w:pPr>
    <w:rPr>
      <w:rFonts w:ascii="Tahoma" w:hAnsi="Tahoma" w:cs="Tahoma"/>
      <w:b/>
      <w:bCs/>
      <w:noProof/>
      <w:lang w:val="en-U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75A3B"/>
    <w:pPr>
      <w:tabs>
        <w:tab w:val="left" w:pos="660"/>
        <w:tab w:val="right" w:leader="dot" w:pos="9350"/>
      </w:tabs>
      <w:spacing w:after="100" w:line="360" w:lineRule="auto"/>
    </w:pPr>
    <w:rPr>
      <w:b/>
      <w:color w:val="4F81BD"/>
      <w:sz w:val="24"/>
      <w:u w:val="single"/>
    </w:rPr>
  </w:style>
  <w:style w:type="character" w:customStyle="1" w:styleId="Ttulo2Car">
    <w:name w:val="Título 2 Car"/>
    <w:link w:val="Ttulo2"/>
    <w:rsid w:val="00C07E54"/>
    <w:rPr>
      <w:rFonts w:ascii="Arial" w:hAnsi="Arial"/>
      <w:bCs/>
      <w:color w:val="000000"/>
      <w:szCs w:val="26"/>
      <w:lang w:val="es-EC" w:eastAsia="es-EC"/>
    </w:rPr>
  </w:style>
  <w:style w:type="character" w:styleId="Refdecomentario">
    <w:name w:val="annotation reference"/>
    <w:uiPriority w:val="99"/>
    <w:semiHidden/>
    <w:unhideWhenUsed/>
    <w:rsid w:val="00A817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1791"/>
    <w:pPr>
      <w:spacing w:line="240" w:lineRule="auto"/>
    </w:pPr>
    <w:rPr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A817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179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81791"/>
    <w:rPr>
      <w:b/>
      <w:bCs/>
      <w:sz w:val="20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3C11F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3C11FE"/>
  </w:style>
  <w:style w:type="paragraph" w:styleId="Revisin">
    <w:name w:val="Revision"/>
    <w:hidden/>
    <w:uiPriority w:val="99"/>
    <w:semiHidden/>
    <w:rsid w:val="000C617C"/>
    <w:rPr>
      <w:sz w:val="22"/>
      <w:szCs w:val="22"/>
      <w:lang w:val="es-EC" w:eastAsia="es-EC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2912A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F87F2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link w:val="Puesto"/>
    <w:uiPriority w:val="10"/>
    <w:rsid w:val="00F87F2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3Car">
    <w:name w:val="Título 3 Car"/>
    <w:link w:val="Ttulo3"/>
    <w:uiPriority w:val="9"/>
    <w:rsid w:val="00F87F2F"/>
    <w:rPr>
      <w:rFonts w:ascii="Cambria" w:hAnsi="Cambria"/>
      <w:b/>
      <w:bCs/>
      <w:color w:val="4F81BD"/>
      <w:szCs w:val="22"/>
      <w:lang w:val="es-EC" w:eastAsia="es-EC"/>
    </w:rPr>
  </w:style>
  <w:style w:type="character" w:customStyle="1" w:styleId="Ttulo4Car">
    <w:name w:val="Título 4 Car"/>
    <w:link w:val="Ttulo4"/>
    <w:uiPriority w:val="9"/>
    <w:semiHidden/>
    <w:rsid w:val="00F87F2F"/>
    <w:rPr>
      <w:rFonts w:ascii="Cambria" w:hAnsi="Cambria"/>
      <w:b/>
      <w:bCs/>
      <w:i/>
      <w:iCs/>
      <w:color w:val="4F81BD"/>
      <w:szCs w:val="22"/>
      <w:lang w:val="es-EC" w:eastAsia="es-EC"/>
    </w:rPr>
  </w:style>
  <w:style w:type="character" w:customStyle="1" w:styleId="Ttulo5Car">
    <w:name w:val="Título 5 Car"/>
    <w:link w:val="Ttulo5"/>
    <w:uiPriority w:val="9"/>
    <w:semiHidden/>
    <w:rsid w:val="00F87F2F"/>
    <w:rPr>
      <w:rFonts w:ascii="Cambria" w:hAnsi="Cambria"/>
      <w:color w:val="243F60"/>
      <w:szCs w:val="22"/>
      <w:lang w:val="es-EC" w:eastAsia="es-EC"/>
    </w:rPr>
  </w:style>
  <w:style w:type="character" w:customStyle="1" w:styleId="Ttulo6Car">
    <w:name w:val="Título 6 Car"/>
    <w:link w:val="Ttulo6"/>
    <w:uiPriority w:val="9"/>
    <w:semiHidden/>
    <w:rsid w:val="00F87F2F"/>
    <w:rPr>
      <w:rFonts w:ascii="Cambria" w:hAnsi="Cambria"/>
      <w:i/>
      <w:iCs/>
      <w:color w:val="243F60"/>
      <w:szCs w:val="22"/>
      <w:lang w:val="es-EC" w:eastAsia="es-EC"/>
    </w:rPr>
  </w:style>
  <w:style w:type="character" w:customStyle="1" w:styleId="Ttulo7Car">
    <w:name w:val="Título 7 Car"/>
    <w:link w:val="Ttulo7"/>
    <w:uiPriority w:val="9"/>
    <w:semiHidden/>
    <w:rsid w:val="00F87F2F"/>
    <w:rPr>
      <w:rFonts w:ascii="Cambria" w:hAnsi="Cambria"/>
      <w:i/>
      <w:iCs/>
      <w:color w:val="404040"/>
      <w:szCs w:val="22"/>
      <w:lang w:val="es-EC" w:eastAsia="es-EC"/>
    </w:rPr>
  </w:style>
  <w:style w:type="character" w:customStyle="1" w:styleId="Ttulo8Car">
    <w:name w:val="Título 8 Car"/>
    <w:link w:val="Ttulo8"/>
    <w:uiPriority w:val="9"/>
    <w:semiHidden/>
    <w:rsid w:val="00F87F2F"/>
    <w:rPr>
      <w:rFonts w:ascii="Cambria" w:hAnsi="Cambria"/>
      <w:color w:val="404040"/>
      <w:lang w:val="es-EC" w:eastAsia="es-EC"/>
    </w:rPr>
  </w:style>
  <w:style w:type="character" w:customStyle="1" w:styleId="Ttulo9Car">
    <w:name w:val="Título 9 Car"/>
    <w:link w:val="Ttulo9"/>
    <w:uiPriority w:val="9"/>
    <w:semiHidden/>
    <w:rsid w:val="00F87F2F"/>
    <w:rPr>
      <w:rFonts w:ascii="Cambria" w:hAnsi="Cambria"/>
      <w:i/>
      <w:iCs/>
      <w:color w:val="404040"/>
      <w:lang w:val="es-EC" w:eastAsia="es-EC"/>
    </w:rPr>
  </w:style>
  <w:style w:type="character" w:styleId="Nmerodepgina">
    <w:name w:val="page number"/>
    <w:basedOn w:val="Fuentedeprrafopredeter"/>
    <w:rsid w:val="00416124"/>
  </w:style>
  <w:style w:type="table" w:styleId="Tablaconcuadrcula">
    <w:name w:val="Table Grid"/>
    <w:basedOn w:val="Tablanormal"/>
    <w:uiPriority w:val="59"/>
    <w:rsid w:val="004B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5742B"/>
    <w:pPr>
      <w:jc w:val="both"/>
    </w:pPr>
    <w:rPr>
      <w:rFonts w:ascii="Arial" w:hAnsi="Arial"/>
      <w:szCs w:val="2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984DD-234E-42F1-AA23-F9267760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641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4161</CharactersWithSpaces>
  <SharedDoc>false</SharedDoc>
  <HLinks>
    <vt:vector size="48" baseType="variant"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_Toc522531124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_Toc522531123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_Toc522531122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_Toc522531121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_Toc522531120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_Toc522531119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_Toc522531118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_Toc522531117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teadui</dc:creator>
  <cp:keywords/>
  <dc:description/>
  <cp:lastModifiedBy>Atikasoft</cp:lastModifiedBy>
  <cp:revision>23</cp:revision>
  <cp:lastPrinted>2019-11-27T15:33:00Z</cp:lastPrinted>
  <dcterms:created xsi:type="dcterms:W3CDTF">2019-11-27T15:37:00Z</dcterms:created>
  <dcterms:modified xsi:type="dcterms:W3CDTF">2020-01-17T20:53:00Z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